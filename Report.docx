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AF66" w14:textId="2C27B78A" w:rsidR="00E5504C" w:rsidRPr="00231327" w:rsidRDefault="00645A6C" w:rsidP="006E6819">
      <w:pPr>
        <w:spacing w:after="0" w:line="240" w:lineRule="auto"/>
        <w:jc w:val="center"/>
        <w:rPr>
          <w:rFonts w:ascii="Arial" w:hAnsi="Arial" w:cs="Arial"/>
          <w:sz w:val="20"/>
          <w:szCs w:val="20"/>
        </w:rPr>
      </w:pPr>
      <w:r w:rsidRPr="00231327">
        <w:rPr>
          <w:rFonts w:ascii="Arial" w:hAnsi="Arial" w:cs="Arial"/>
          <w:noProof/>
          <w:sz w:val="20"/>
          <w:szCs w:val="20"/>
        </w:rPr>
        <w:drawing>
          <wp:inline distT="0" distB="0" distL="0" distR="0" wp14:anchorId="0AB8F7E3" wp14:editId="750A6F44">
            <wp:extent cx="1333500" cy="685800"/>
            <wp:effectExtent l="0" t="0" r="0" b="0"/>
            <wp:docPr id="1026915248"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685800"/>
                    </a:xfrm>
                    <a:prstGeom prst="rect">
                      <a:avLst/>
                    </a:prstGeom>
                    <a:noFill/>
                    <a:ln>
                      <a:noFill/>
                    </a:ln>
                  </pic:spPr>
                </pic:pic>
              </a:graphicData>
            </a:graphic>
          </wp:inline>
        </w:drawing>
      </w:r>
    </w:p>
    <w:p w14:paraId="7A384D42" w14:textId="77777777" w:rsidR="00645A6C" w:rsidRPr="00231327" w:rsidRDefault="00645A6C" w:rsidP="006E6819">
      <w:pPr>
        <w:spacing w:after="0" w:line="240" w:lineRule="auto"/>
        <w:jc w:val="both"/>
        <w:rPr>
          <w:rFonts w:ascii="Arial" w:hAnsi="Arial" w:cs="Arial"/>
          <w:sz w:val="20"/>
          <w:szCs w:val="20"/>
        </w:rPr>
      </w:pPr>
    </w:p>
    <w:p w14:paraId="521921BB" w14:textId="77777777" w:rsidR="00645A6C" w:rsidRPr="00231327" w:rsidRDefault="00645A6C" w:rsidP="006E6819">
      <w:pPr>
        <w:spacing w:after="0" w:line="240" w:lineRule="auto"/>
        <w:jc w:val="both"/>
        <w:rPr>
          <w:rFonts w:ascii="Arial" w:hAnsi="Arial" w:cs="Arial"/>
          <w:sz w:val="20"/>
          <w:szCs w:val="20"/>
        </w:rPr>
      </w:pPr>
    </w:p>
    <w:p w14:paraId="2D3AFDD6" w14:textId="77777777" w:rsidR="00645A6C" w:rsidRPr="00231327" w:rsidRDefault="00645A6C" w:rsidP="006E6819">
      <w:pPr>
        <w:spacing w:after="0" w:line="240" w:lineRule="auto"/>
        <w:jc w:val="both"/>
        <w:rPr>
          <w:rFonts w:ascii="Arial" w:hAnsi="Arial" w:cs="Arial"/>
          <w:sz w:val="20"/>
          <w:szCs w:val="20"/>
        </w:rPr>
      </w:pPr>
    </w:p>
    <w:p w14:paraId="73E9BDEB" w14:textId="77777777" w:rsidR="00645A6C" w:rsidRPr="00231327" w:rsidRDefault="00645A6C" w:rsidP="006E6819">
      <w:pPr>
        <w:spacing w:after="0" w:line="240" w:lineRule="auto"/>
        <w:jc w:val="both"/>
        <w:rPr>
          <w:rFonts w:ascii="Arial" w:hAnsi="Arial" w:cs="Arial"/>
          <w:sz w:val="20"/>
          <w:szCs w:val="20"/>
        </w:rPr>
      </w:pPr>
    </w:p>
    <w:p w14:paraId="2F9453C5" w14:textId="77777777" w:rsidR="00BE500B" w:rsidRPr="00231327" w:rsidRDefault="00BE500B" w:rsidP="006E6819">
      <w:pPr>
        <w:spacing w:after="0" w:line="240" w:lineRule="auto"/>
        <w:jc w:val="both"/>
        <w:rPr>
          <w:rFonts w:ascii="Arial" w:hAnsi="Arial" w:cs="Arial"/>
          <w:sz w:val="20"/>
          <w:szCs w:val="20"/>
        </w:rPr>
      </w:pPr>
    </w:p>
    <w:p w14:paraId="0B2C4E6B" w14:textId="77777777" w:rsidR="00BE500B" w:rsidRPr="00231327" w:rsidRDefault="00BE500B" w:rsidP="006E6819">
      <w:pPr>
        <w:spacing w:after="0" w:line="240" w:lineRule="auto"/>
        <w:jc w:val="both"/>
        <w:rPr>
          <w:rFonts w:ascii="Arial" w:hAnsi="Arial" w:cs="Arial"/>
          <w:sz w:val="20"/>
          <w:szCs w:val="20"/>
        </w:rPr>
      </w:pPr>
    </w:p>
    <w:p w14:paraId="6436A47F" w14:textId="77777777" w:rsidR="00BE500B" w:rsidRPr="00231327" w:rsidRDefault="00BE500B" w:rsidP="006E6819">
      <w:pPr>
        <w:spacing w:after="0" w:line="240" w:lineRule="auto"/>
        <w:jc w:val="both"/>
        <w:rPr>
          <w:rFonts w:ascii="Arial" w:hAnsi="Arial" w:cs="Arial"/>
          <w:sz w:val="20"/>
          <w:szCs w:val="20"/>
        </w:rPr>
      </w:pPr>
    </w:p>
    <w:p w14:paraId="152A5259" w14:textId="77777777" w:rsidR="00BE500B" w:rsidRPr="00231327" w:rsidRDefault="00BE500B" w:rsidP="006E6819">
      <w:pPr>
        <w:spacing w:after="0" w:line="240" w:lineRule="auto"/>
        <w:jc w:val="both"/>
        <w:rPr>
          <w:rFonts w:ascii="Arial" w:hAnsi="Arial" w:cs="Arial"/>
          <w:sz w:val="20"/>
          <w:szCs w:val="20"/>
        </w:rPr>
      </w:pPr>
    </w:p>
    <w:p w14:paraId="5A59EDC7" w14:textId="77777777" w:rsidR="00BE500B" w:rsidRPr="00231327" w:rsidRDefault="00BE500B" w:rsidP="006E6819">
      <w:pPr>
        <w:spacing w:after="0" w:line="240" w:lineRule="auto"/>
        <w:jc w:val="both"/>
        <w:rPr>
          <w:rFonts w:ascii="Arial" w:hAnsi="Arial" w:cs="Arial"/>
          <w:sz w:val="20"/>
          <w:szCs w:val="20"/>
        </w:rPr>
      </w:pPr>
    </w:p>
    <w:p w14:paraId="77D68DB3" w14:textId="77777777" w:rsidR="00BE500B" w:rsidRPr="00231327" w:rsidRDefault="00BE500B" w:rsidP="006E6819">
      <w:pPr>
        <w:spacing w:after="0" w:line="240" w:lineRule="auto"/>
        <w:jc w:val="both"/>
        <w:rPr>
          <w:rFonts w:ascii="Arial" w:hAnsi="Arial" w:cs="Arial"/>
          <w:sz w:val="20"/>
          <w:szCs w:val="20"/>
        </w:rPr>
      </w:pPr>
    </w:p>
    <w:p w14:paraId="11FCEA27" w14:textId="77777777" w:rsidR="00BE500B" w:rsidRPr="00231327" w:rsidRDefault="00BE500B" w:rsidP="006E6819">
      <w:pPr>
        <w:spacing w:after="0" w:line="240" w:lineRule="auto"/>
        <w:jc w:val="both"/>
        <w:rPr>
          <w:rFonts w:ascii="Arial" w:hAnsi="Arial" w:cs="Arial"/>
          <w:sz w:val="20"/>
          <w:szCs w:val="20"/>
        </w:rPr>
      </w:pPr>
    </w:p>
    <w:p w14:paraId="20E238B8" w14:textId="77777777" w:rsidR="00BE500B" w:rsidRDefault="00BE500B" w:rsidP="006E6819">
      <w:pPr>
        <w:spacing w:after="0" w:line="240" w:lineRule="auto"/>
        <w:jc w:val="both"/>
        <w:rPr>
          <w:rFonts w:ascii="Arial" w:hAnsi="Arial" w:cs="Arial"/>
          <w:sz w:val="20"/>
          <w:szCs w:val="20"/>
        </w:rPr>
      </w:pPr>
    </w:p>
    <w:p w14:paraId="057FFDF7" w14:textId="77777777" w:rsidR="007751B2" w:rsidRDefault="007751B2" w:rsidP="006E6819">
      <w:pPr>
        <w:spacing w:after="0" w:line="240" w:lineRule="auto"/>
        <w:jc w:val="both"/>
        <w:rPr>
          <w:rFonts w:ascii="Arial" w:hAnsi="Arial" w:cs="Arial"/>
          <w:sz w:val="20"/>
          <w:szCs w:val="20"/>
        </w:rPr>
      </w:pPr>
    </w:p>
    <w:p w14:paraId="70BCF59A" w14:textId="77777777" w:rsidR="007751B2" w:rsidRDefault="007751B2" w:rsidP="006E6819">
      <w:pPr>
        <w:spacing w:after="0" w:line="240" w:lineRule="auto"/>
        <w:jc w:val="both"/>
        <w:rPr>
          <w:rFonts w:ascii="Arial" w:hAnsi="Arial" w:cs="Arial"/>
          <w:sz w:val="20"/>
          <w:szCs w:val="20"/>
        </w:rPr>
      </w:pPr>
    </w:p>
    <w:p w14:paraId="21F30986" w14:textId="77777777" w:rsidR="007751B2" w:rsidRDefault="007751B2" w:rsidP="006E6819">
      <w:pPr>
        <w:spacing w:after="0" w:line="240" w:lineRule="auto"/>
        <w:jc w:val="both"/>
        <w:rPr>
          <w:rFonts w:ascii="Arial" w:hAnsi="Arial" w:cs="Arial"/>
          <w:sz w:val="20"/>
          <w:szCs w:val="20"/>
        </w:rPr>
      </w:pPr>
    </w:p>
    <w:p w14:paraId="21281D70" w14:textId="77777777" w:rsidR="007751B2" w:rsidRDefault="007751B2" w:rsidP="006E6819">
      <w:pPr>
        <w:spacing w:after="0" w:line="240" w:lineRule="auto"/>
        <w:jc w:val="both"/>
        <w:rPr>
          <w:rFonts w:ascii="Arial" w:hAnsi="Arial" w:cs="Arial"/>
          <w:sz w:val="20"/>
          <w:szCs w:val="20"/>
        </w:rPr>
      </w:pPr>
    </w:p>
    <w:p w14:paraId="1F523FD6" w14:textId="77777777" w:rsidR="007751B2" w:rsidRDefault="007751B2" w:rsidP="006E6819">
      <w:pPr>
        <w:spacing w:after="0" w:line="240" w:lineRule="auto"/>
        <w:jc w:val="both"/>
        <w:rPr>
          <w:rFonts w:ascii="Arial" w:hAnsi="Arial" w:cs="Arial"/>
          <w:sz w:val="20"/>
          <w:szCs w:val="20"/>
        </w:rPr>
      </w:pPr>
    </w:p>
    <w:p w14:paraId="72484B85" w14:textId="77777777" w:rsidR="007751B2" w:rsidRDefault="007751B2" w:rsidP="006E6819">
      <w:pPr>
        <w:spacing w:after="0" w:line="240" w:lineRule="auto"/>
        <w:jc w:val="both"/>
        <w:rPr>
          <w:rFonts w:ascii="Arial" w:hAnsi="Arial" w:cs="Arial"/>
          <w:sz w:val="20"/>
          <w:szCs w:val="20"/>
        </w:rPr>
      </w:pPr>
    </w:p>
    <w:p w14:paraId="666811B0" w14:textId="77777777" w:rsidR="007751B2" w:rsidRPr="00231327" w:rsidRDefault="007751B2" w:rsidP="006E6819">
      <w:pPr>
        <w:spacing w:after="0" w:line="240" w:lineRule="auto"/>
        <w:jc w:val="both"/>
        <w:rPr>
          <w:rFonts w:ascii="Arial" w:hAnsi="Arial" w:cs="Arial"/>
          <w:sz w:val="20"/>
          <w:szCs w:val="20"/>
        </w:rPr>
      </w:pPr>
    </w:p>
    <w:p w14:paraId="35BA88F2" w14:textId="77777777" w:rsidR="00645A6C" w:rsidRPr="00231327" w:rsidRDefault="00645A6C" w:rsidP="006E6819">
      <w:pPr>
        <w:spacing w:after="0" w:line="240" w:lineRule="auto"/>
        <w:jc w:val="both"/>
        <w:rPr>
          <w:rFonts w:ascii="Arial" w:hAnsi="Arial" w:cs="Arial"/>
          <w:sz w:val="20"/>
          <w:szCs w:val="20"/>
        </w:rPr>
      </w:pPr>
    </w:p>
    <w:p w14:paraId="241DAF6F" w14:textId="77777777" w:rsidR="00645A6C" w:rsidRPr="00231327" w:rsidRDefault="00645A6C" w:rsidP="006E6819">
      <w:pPr>
        <w:spacing w:after="0" w:line="240" w:lineRule="auto"/>
        <w:jc w:val="both"/>
        <w:rPr>
          <w:rFonts w:ascii="Arial" w:hAnsi="Arial" w:cs="Arial"/>
          <w:sz w:val="20"/>
          <w:szCs w:val="20"/>
        </w:rPr>
      </w:pPr>
    </w:p>
    <w:p w14:paraId="28F80F5C" w14:textId="4E3ADF35" w:rsidR="00645A6C" w:rsidRPr="00231327" w:rsidRDefault="00BE500B" w:rsidP="006E6819">
      <w:pPr>
        <w:spacing w:after="0" w:line="240" w:lineRule="auto"/>
        <w:jc w:val="center"/>
        <w:rPr>
          <w:rFonts w:ascii="Arial" w:hAnsi="Arial" w:cs="Arial"/>
          <w:b/>
          <w:bCs/>
          <w:sz w:val="28"/>
          <w:szCs w:val="28"/>
        </w:rPr>
      </w:pPr>
      <w:proofErr w:type="spellStart"/>
      <w:r w:rsidRPr="00231327">
        <w:rPr>
          <w:rFonts w:ascii="Arial" w:hAnsi="Arial" w:cs="Arial"/>
          <w:b/>
          <w:bCs/>
          <w:sz w:val="28"/>
          <w:szCs w:val="28"/>
        </w:rPr>
        <w:t>Analysing</w:t>
      </w:r>
      <w:proofErr w:type="spellEnd"/>
      <w:r w:rsidRPr="00231327">
        <w:rPr>
          <w:rFonts w:ascii="Arial" w:hAnsi="Arial" w:cs="Arial"/>
          <w:b/>
          <w:bCs/>
          <w:sz w:val="28"/>
          <w:szCs w:val="28"/>
        </w:rPr>
        <w:t xml:space="preserve"> the Relationship Between Education and Economic Output</w:t>
      </w:r>
    </w:p>
    <w:p w14:paraId="4C31B9AA" w14:textId="7747E8B3" w:rsidR="00BE500B" w:rsidRPr="00231327" w:rsidRDefault="00BE500B" w:rsidP="006E6819">
      <w:pPr>
        <w:spacing w:after="0" w:line="240" w:lineRule="auto"/>
        <w:jc w:val="center"/>
        <w:rPr>
          <w:rFonts w:ascii="Arial" w:hAnsi="Arial" w:cs="Arial"/>
          <w:i/>
          <w:iCs/>
          <w:sz w:val="28"/>
          <w:szCs w:val="28"/>
        </w:rPr>
      </w:pPr>
      <w:r w:rsidRPr="00231327">
        <w:rPr>
          <w:rFonts w:ascii="Arial" w:hAnsi="Arial" w:cs="Arial"/>
          <w:i/>
          <w:iCs/>
          <w:sz w:val="28"/>
          <w:szCs w:val="28"/>
        </w:rPr>
        <w:t>Business Statistics</w:t>
      </w:r>
    </w:p>
    <w:p w14:paraId="34D68F21" w14:textId="77777777" w:rsidR="00BE500B" w:rsidRPr="00231327" w:rsidRDefault="00BE500B" w:rsidP="006E6819">
      <w:pPr>
        <w:spacing w:after="0" w:line="240" w:lineRule="auto"/>
        <w:jc w:val="both"/>
        <w:rPr>
          <w:rFonts w:ascii="Arial" w:hAnsi="Arial" w:cs="Arial"/>
          <w:sz w:val="20"/>
          <w:szCs w:val="20"/>
        </w:rPr>
      </w:pPr>
    </w:p>
    <w:p w14:paraId="26BDDFFF" w14:textId="77777777" w:rsidR="00BE500B" w:rsidRPr="00231327" w:rsidRDefault="00BE500B" w:rsidP="006E6819">
      <w:pPr>
        <w:spacing w:after="0" w:line="240" w:lineRule="auto"/>
        <w:jc w:val="both"/>
        <w:rPr>
          <w:rFonts w:ascii="Arial" w:hAnsi="Arial" w:cs="Arial"/>
          <w:sz w:val="20"/>
          <w:szCs w:val="20"/>
        </w:rPr>
      </w:pPr>
    </w:p>
    <w:p w14:paraId="06D20E64" w14:textId="77777777" w:rsidR="00BE500B" w:rsidRPr="00231327" w:rsidRDefault="00BE500B" w:rsidP="006E6819">
      <w:pPr>
        <w:spacing w:after="0" w:line="240" w:lineRule="auto"/>
        <w:jc w:val="both"/>
        <w:rPr>
          <w:rFonts w:ascii="Arial" w:hAnsi="Arial" w:cs="Arial"/>
          <w:sz w:val="20"/>
          <w:szCs w:val="20"/>
        </w:rPr>
      </w:pPr>
    </w:p>
    <w:p w14:paraId="6FB3F5CF" w14:textId="77777777" w:rsidR="00BE500B" w:rsidRPr="00231327" w:rsidRDefault="00BE500B" w:rsidP="006E6819">
      <w:pPr>
        <w:spacing w:after="0" w:line="240" w:lineRule="auto"/>
        <w:jc w:val="both"/>
        <w:rPr>
          <w:rFonts w:ascii="Arial" w:hAnsi="Arial" w:cs="Arial"/>
          <w:sz w:val="20"/>
          <w:szCs w:val="20"/>
        </w:rPr>
      </w:pPr>
    </w:p>
    <w:p w14:paraId="12F8DF7C" w14:textId="77777777" w:rsidR="00BE500B" w:rsidRPr="00231327" w:rsidRDefault="00BE500B" w:rsidP="006E6819">
      <w:pPr>
        <w:spacing w:after="0" w:line="240" w:lineRule="auto"/>
        <w:jc w:val="both"/>
        <w:rPr>
          <w:rFonts w:ascii="Arial" w:hAnsi="Arial" w:cs="Arial"/>
          <w:sz w:val="20"/>
          <w:szCs w:val="20"/>
        </w:rPr>
      </w:pPr>
    </w:p>
    <w:p w14:paraId="1DC21F25" w14:textId="77777777" w:rsidR="00BE500B" w:rsidRPr="00231327" w:rsidRDefault="00BE500B" w:rsidP="006E6819">
      <w:pPr>
        <w:spacing w:after="0" w:line="240" w:lineRule="auto"/>
        <w:jc w:val="both"/>
        <w:rPr>
          <w:rFonts w:ascii="Arial" w:hAnsi="Arial" w:cs="Arial"/>
          <w:sz w:val="20"/>
          <w:szCs w:val="20"/>
        </w:rPr>
      </w:pPr>
    </w:p>
    <w:p w14:paraId="7A202EB0" w14:textId="77777777" w:rsidR="00BE500B" w:rsidRPr="00231327" w:rsidRDefault="00BE500B" w:rsidP="006E6819">
      <w:pPr>
        <w:spacing w:after="0" w:line="240" w:lineRule="auto"/>
        <w:jc w:val="both"/>
        <w:rPr>
          <w:rFonts w:ascii="Arial" w:hAnsi="Arial" w:cs="Arial"/>
          <w:sz w:val="20"/>
          <w:szCs w:val="20"/>
        </w:rPr>
      </w:pPr>
    </w:p>
    <w:p w14:paraId="47EB740C" w14:textId="77777777" w:rsidR="00BE500B" w:rsidRPr="00231327" w:rsidRDefault="00BE500B" w:rsidP="006E6819">
      <w:pPr>
        <w:spacing w:after="0" w:line="240" w:lineRule="auto"/>
        <w:jc w:val="both"/>
        <w:rPr>
          <w:rFonts w:ascii="Arial" w:hAnsi="Arial" w:cs="Arial"/>
          <w:sz w:val="20"/>
          <w:szCs w:val="20"/>
        </w:rPr>
      </w:pPr>
    </w:p>
    <w:p w14:paraId="77921568" w14:textId="77777777" w:rsidR="00BE500B" w:rsidRPr="00231327" w:rsidRDefault="00BE500B" w:rsidP="006E6819">
      <w:pPr>
        <w:spacing w:after="0" w:line="240" w:lineRule="auto"/>
        <w:jc w:val="both"/>
        <w:rPr>
          <w:rFonts w:ascii="Arial" w:hAnsi="Arial" w:cs="Arial"/>
          <w:sz w:val="20"/>
          <w:szCs w:val="20"/>
        </w:rPr>
      </w:pPr>
    </w:p>
    <w:p w14:paraId="196D4D4B" w14:textId="77777777" w:rsidR="00BE500B" w:rsidRPr="00231327" w:rsidRDefault="00BE500B" w:rsidP="006E6819">
      <w:pPr>
        <w:spacing w:after="0" w:line="240" w:lineRule="auto"/>
        <w:jc w:val="both"/>
        <w:rPr>
          <w:rFonts w:ascii="Arial" w:hAnsi="Arial" w:cs="Arial"/>
          <w:sz w:val="20"/>
          <w:szCs w:val="20"/>
        </w:rPr>
      </w:pPr>
    </w:p>
    <w:p w14:paraId="1DE2BBD6" w14:textId="77777777" w:rsidR="00BE500B" w:rsidRPr="00231327" w:rsidRDefault="00BE500B" w:rsidP="006E6819">
      <w:pPr>
        <w:spacing w:after="0" w:line="240" w:lineRule="auto"/>
        <w:jc w:val="both"/>
        <w:rPr>
          <w:rFonts w:ascii="Arial" w:hAnsi="Arial" w:cs="Arial"/>
          <w:sz w:val="20"/>
          <w:szCs w:val="20"/>
        </w:rPr>
      </w:pPr>
    </w:p>
    <w:p w14:paraId="5D2CD8CA" w14:textId="77777777" w:rsidR="00BE500B" w:rsidRPr="00231327" w:rsidRDefault="00BE500B" w:rsidP="006E6819">
      <w:pPr>
        <w:spacing w:after="0" w:line="240" w:lineRule="auto"/>
        <w:jc w:val="both"/>
        <w:rPr>
          <w:rFonts w:ascii="Arial" w:hAnsi="Arial" w:cs="Arial"/>
          <w:sz w:val="20"/>
          <w:szCs w:val="20"/>
        </w:rPr>
      </w:pPr>
    </w:p>
    <w:p w14:paraId="4C495467" w14:textId="77777777" w:rsidR="00BE500B" w:rsidRPr="00231327" w:rsidRDefault="00BE500B" w:rsidP="006E6819">
      <w:pPr>
        <w:spacing w:after="0" w:line="240" w:lineRule="auto"/>
        <w:jc w:val="both"/>
        <w:rPr>
          <w:rFonts w:ascii="Arial" w:hAnsi="Arial" w:cs="Arial"/>
          <w:sz w:val="20"/>
          <w:szCs w:val="20"/>
        </w:rPr>
      </w:pPr>
    </w:p>
    <w:p w14:paraId="5EC3EC60" w14:textId="77777777" w:rsidR="00BE500B" w:rsidRDefault="00BE500B" w:rsidP="006E6819">
      <w:pPr>
        <w:spacing w:after="0" w:line="240" w:lineRule="auto"/>
        <w:jc w:val="both"/>
        <w:rPr>
          <w:rFonts w:ascii="Arial" w:hAnsi="Arial" w:cs="Arial"/>
          <w:sz w:val="20"/>
          <w:szCs w:val="20"/>
        </w:rPr>
      </w:pPr>
    </w:p>
    <w:p w14:paraId="2795652E" w14:textId="77777777" w:rsidR="00231327" w:rsidRDefault="00231327" w:rsidP="006E6819">
      <w:pPr>
        <w:spacing w:after="0" w:line="240" w:lineRule="auto"/>
        <w:jc w:val="both"/>
        <w:rPr>
          <w:rFonts w:ascii="Arial" w:hAnsi="Arial" w:cs="Arial"/>
          <w:sz w:val="20"/>
          <w:szCs w:val="20"/>
        </w:rPr>
      </w:pPr>
    </w:p>
    <w:p w14:paraId="1A11A964" w14:textId="77777777" w:rsidR="00231327" w:rsidRDefault="00231327" w:rsidP="006E6819">
      <w:pPr>
        <w:spacing w:after="0" w:line="240" w:lineRule="auto"/>
        <w:jc w:val="both"/>
        <w:rPr>
          <w:rFonts w:ascii="Arial" w:hAnsi="Arial" w:cs="Arial"/>
          <w:sz w:val="20"/>
          <w:szCs w:val="20"/>
        </w:rPr>
      </w:pPr>
    </w:p>
    <w:p w14:paraId="28331BE2" w14:textId="77777777" w:rsidR="00231327" w:rsidRDefault="00231327" w:rsidP="006E6819">
      <w:pPr>
        <w:spacing w:after="0" w:line="240" w:lineRule="auto"/>
        <w:jc w:val="both"/>
        <w:rPr>
          <w:rFonts w:ascii="Arial" w:hAnsi="Arial" w:cs="Arial"/>
          <w:sz w:val="20"/>
          <w:szCs w:val="20"/>
        </w:rPr>
      </w:pPr>
    </w:p>
    <w:p w14:paraId="5546B811" w14:textId="77777777" w:rsidR="00231327" w:rsidRDefault="00231327" w:rsidP="006E6819">
      <w:pPr>
        <w:spacing w:after="0" w:line="240" w:lineRule="auto"/>
        <w:jc w:val="both"/>
        <w:rPr>
          <w:rFonts w:ascii="Arial" w:hAnsi="Arial" w:cs="Arial"/>
          <w:sz w:val="20"/>
          <w:szCs w:val="20"/>
        </w:rPr>
      </w:pPr>
    </w:p>
    <w:p w14:paraId="2A619A0D" w14:textId="77777777" w:rsidR="00231327" w:rsidRDefault="00231327" w:rsidP="006E6819">
      <w:pPr>
        <w:spacing w:after="0" w:line="240" w:lineRule="auto"/>
        <w:jc w:val="both"/>
        <w:rPr>
          <w:rFonts w:ascii="Arial" w:hAnsi="Arial" w:cs="Arial"/>
          <w:sz w:val="20"/>
          <w:szCs w:val="20"/>
        </w:rPr>
      </w:pPr>
    </w:p>
    <w:p w14:paraId="59ABF3B0" w14:textId="77777777" w:rsidR="00231327" w:rsidRDefault="00231327" w:rsidP="006E6819">
      <w:pPr>
        <w:spacing w:after="0" w:line="240" w:lineRule="auto"/>
        <w:jc w:val="both"/>
        <w:rPr>
          <w:rFonts w:ascii="Arial" w:hAnsi="Arial" w:cs="Arial"/>
          <w:sz w:val="20"/>
          <w:szCs w:val="20"/>
        </w:rPr>
      </w:pPr>
    </w:p>
    <w:p w14:paraId="721B2608" w14:textId="77777777" w:rsidR="00231327" w:rsidRDefault="00231327" w:rsidP="006E6819">
      <w:pPr>
        <w:spacing w:after="0" w:line="240" w:lineRule="auto"/>
        <w:jc w:val="both"/>
        <w:rPr>
          <w:rFonts w:ascii="Arial" w:hAnsi="Arial" w:cs="Arial"/>
          <w:sz w:val="20"/>
          <w:szCs w:val="20"/>
        </w:rPr>
      </w:pPr>
    </w:p>
    <w:p w14:paraId="057B3452" w14:textId="77777777" w:rsidR="00231327" w:rsidRDefault="00231327" w:rsidP="006E6819">
      <w:pPr>
        <w:spacing w:after="0" w:line="240" w:lineRule="auto"/>
        <w:jc w:val="both"/>
        <w:rPr>
          <w:rFonts w:ascii="Arial" w:hAnsi="Arial" w:cs="Arial"/>
          <w:sz w:val="20"/>
          <w:szCs w:val="20"/>
        </w:rPr>
      </w:pPr>
    </w:p>
    <w:p w14:paraId="39798CA0" w14:textId="77777777" w:rsidR="00231327" w:rsidRDefault="00231327" w:rsidP="006E6819">
      <w:pPr>
        <w:spacing w:after="0" w:line="240" w:lineRule="auto"/>
        <w:jc w:val="both"/>
        <w:rPr>
          <w:rFonts w:ascii="Arial" w:hAnsi="Arial" w:cs="Arial"/>
          <w:sz w:val="20"/>
          <w:szCs w:val="20"/>
        </w:rPr>
      </w:pPr>
    </w:p>
    <w:p w14:paraId="3C4E2F54" w14:textId="77777777" w:rsidR="00231327" w:rsidRDefault="00231327" w:rsidP="006E6819">
      <w:pPr>
        <w:spacing w:after="0" w:line="240" w:lineRule="auto"/>
        <w:jc w:val="both"/>
        <w:rPr>
          <w:rFonts w:ascii="Arial" w:hAnsi="Arial" w:cs="Arial"/>
          <w:sz w:val="20"/>
          <w:szCs w:val="20"/>
        </w:rPr>
      </w:pPr>
    </w:p>
    <w:p w14:paraId="4D6195D5" w14:textId="77777777" w:rsidR="00231327" w:rsidRPr="00231327" w:rsidRDefault="00231327" w:rsidP="006E6819">
      <w:pPr>
        <w:spacing w:after="0" w:line="240" w:lineRule="auto"/>
        <w:jc w:val="both"/>
        <w:rPr>
          <w:rFonts w:ascii="Arial" w:hAnsi="Arial" w:cs="Arial"/>
          <w:sz w:val="20"/>
          <w:szCs w:val="20"/>
        </w:rPr>
      </w:pPr>
    </w:p>
    <w:p w14:paraId="2304D3A0" w14:textId="77A63DF3" w:rsidR="00BE500B" w:rsidRPr="00231327" w:rsidRDefault="00BE500B" w:rsidP="006E6819">
      <w:pPr>
        <w:spacing w:after="0" w:line="240" w:lineRule="auto"/>
        <w:jc w:val="center"/>
        <w:rPr>
          <w:rFonts w:ascii="Arial" w:hAnsi="Arial" w:cs="Arial"/>
          <w:b/>
          <w:bCs/>
          <w:sz w:val="20"/>
          <w:szCs w:val="20"/>
        </w:rPr>
      </w:pPr>
      <w:r w:rsidRPr="00231327">
        <w:rPr>
          <w:rFonts w:ascii="Arial" w:hAnsi="Arial" w:cs="Arial"/>
          <w:b/>
          <w:bCs/>
          <w:sz w:val="20"/>
          <w:szCs w:val="20"/>
        </w:rPr>
        <w:t>Angel E. Lanto</w:t>
      </w:r>
    </w:p>
    <w:p w14:paraId="1808FEE8" w14:textId="7244C420" w:rsidR="00645A6C" w:rsidRPr="00231327" w:rsidRDefault="00BE500B" w:rsidP="00323689">
      <w:pPr>
        <w:spacing w:after="0" w:line="240" w:lineRule="auto"/>
        <w:jc w:val="center"/>
        <w:rPr>
          <w:rFonts w:ascii="Arial" w:hAnsi="Arial" w:cs="Arial"/>
          <w:sz w:val="20"/>
          <w:szCs w:val="20"/>
        </w:rPr>
      </w:pPr>
      <w:proofErr w:type="gramStart"/>
      <w:r w:rsidRPr="00231327">
        <w:rPr>
          <w:rFonts w:ascii="Arial" w:hAnsi="Arial" w:cs="Arial"/>
          <w:sz w:val="20"/>
          <w:szCs w:val="20"/>
        </w:rPr>
        <w:t>Master’s</w:t>
      </w:r>
      <w:proofErr w:type="gramEnd"/>
      <w:r w:rsidRPr="00231327">
        <w:rPr>
          <w:rFonts w:ascii="Arial" w:hAnsi="Arial" w:cs="Arial"/>
          <w:sz w:val="20"/>
          <w:szCs w:val="20"/>
        </w:rPr>
        <w:t xml:space="preserve"> in Business Analytics</w:t>
      </w:r>
    </w:p>
    <w:p w14:paraId="3254DF3B" w14:textId="1EA0C096" w:rsidR="006C4249" w:rsidRPr="00231327" w:rsidRDefault="226F5DDE" w:rsidP="006E6819">
      <w:pPr>
        <w:spacing w:after="0" w:line="240" w:lineRule="auto"/>
        <w:jc w:val="both"/>
        <w:rPr>
          <w:rFonts w:ascii="Arial" w:hAnsi="Arial" w:cs="Arial"/>
          <w:b/>
          <w:bCs/>
          <w:sz w:val="20"/>
          <w:szCs w:val="20"/>
        </w:rPr>
      </w:pPr>
      <w:r w:rsidRPr="00231327">
        <w:rPr>
          <w:rFonts w:ascii="Arial" w:hAnsi="Arial" w:cs="Arial"/>
          <w:b/>
          <w:bCs/>
          <w:sz w:val="20"/>
          <w:szCs w:val="20"/>
        </w:rPr>
        <w:lastRenderedPageBreak/>
        <w:t>Objective</w:t>
      </w:r>
    </w:p>
    <w:p w14:paraId="33095F42" w14:textId="5962D9E2" w:rsidR="006C4249" w:rsidRPr="00231327" w:rsidRDefault="226F5DDE" w:rsidP="006E6819">
      <w:pPr>
        <w:spacing w:after="0" w:line="240" w:lineRule="auto"/>
        <w:jc w:val="both"/>
        <w:rPr>
          <w:rFonts w:ascii="Arial" w:hAnsi="Arial" w:cs="Arial"/>
          <w:sz w:val="20"/>
          <w:szCs w:val="20"/>
        </w:rPr>
      </w:pPr>
      <w:r w:rsidRPr="00231327">
        <w:rPr>
          <w:rFonts w:ascii="Arial" w:hAnsi="Arial" w:cs="Arial"/>
          <w:sz w:val="20"/>
          <w:szCs w:val="20"/>
        </w:rPr>
        <w:t>Investigate the relationship between the level of education and its economic output at country</w:t>
      </w:r>
    </w:p>
    <w:p w14:paraId="7229E494" w14:textId="401631D0" w:rsidR="006C4249" w:rsidRPr="00231327" w:rsidRDefault="226F5DDE" w:rsidP="006E6819">
      <w:pPr>
        <w:spacing w:after="0" w:line="240" w:lineRule="auto"/>
        <w:jc w:val="both"/>
        <w:rPr>
          <w:rFonts w:ascii="Arial" w:hAnsi="Arial" w:cs="Arial"/>
          <w:sz w:val="20"/>
          <w:szCs w:val="20"/>
        </w:rPr>
      </w:pPr>
      <w:r w:rsidRPr="00231327">
        <w:rPr>
          <w:rFonts w:ascii="Arial" w:hAnsi="Arial" w:cs="Arial"/>
          <w:sz w:val="20"/>
          <w:szCs w:val="20"/>
        </w:rPr>
        <w:t>level using simple linear regression analysis.</w:t>
      </w:r>
    </w:p>
    <w:p w14:paraId="03B71492" w14:textId="77777777" w:rsidR="00BE500B" w:rsidRPr="00231327" w:rsidRDefault="00BE500B" w:rsidP="006E6819">
      <w:pPr>
        <w:spacing w:after="0" w:line="240" w:lineRule="auto"/>
        <w:jc w:val="both"/>
        <w:rPr>
          <w:rFonts w:ascii="Arial" w:hAnsi="Arial" w:cs="Arial"/>
          <w:sz w:val="20"/>
          <w:szCs w:val="20"/>
        </w:rPr>
      </w:pPr>
    </w:p>
    <w:p w14:paraId="5C4800AC" w14:textId="2F845B80" w:rsidR="006C4249" w:rsidRPr="00231327" w:rsidRDefault="226F5DDE" w:rsidP="006E6819">
      <w:pPr>
        <w:spacing w:after="0" w:line="240" w:lineRule="auto"/>
        <w:jc w:val="both"/>
        <w:rPr>
          <w:rFonts w:ascii="Arial" w:hAnsi="Arial" w:cs="Arial"/>
          <w:b/>
          <w:bCs/>
          <w:sz w:val="20"/>
          <w:szCs w:val="20"/>
        </w:rPr>
      </w:pPr>
      <w:r w:rsidRPr="00231327">
        <w:rPr>
          <w:rFonts w:ascii="Arial" w:hAnsi="Arial" w:cs="Arial"/>
          <w:b/>
          <w:bCs/>
          <w:sz w:val="20"/>
          <w:szCs w:val="20"/>
        </w:rPr>
        <w:t>Research Question</w:t>
      </w:r>
    </w:p>
    <w:p w14:paraId="2F4FE3AF" w14:textId="565F10C4" w:rsidR="006747BE" w:rsidRPr="00231327" w:rsidRDefault="226F5DDE" w:rsidP="006E6819">
      <w:pPr>
        <w:spacing w:after="0" w:line="240" w:lineRule="auto"/>
        <w:jc w:val="both"/>
        <w:rPr>
          <w:rFonts w:ascii="Arial" w:hAnsi="Arial" w:cs="Arial"/>
          <w:sz w:val="20"/>
          <w:szCs w:val="20"/>
        </w:rPr>
      </w:pPr>
      <w:r w:rsidRPr="00231327">
        <w:rPr>
          <w:rFonts w:ascii="Arial" w:hAnsi="Arial" w:cs="Arial"/>
          <w:sz w:val="20"/>
          <w:szCs w:val="20"/>
        </w:rPr>
        <w:t>How does the average years of schooling in a country correlate with its GDP per capita?</w:t>
      </w:r>
    </w:p>
    <w:p w14:paraId="305F795D" w14:textId="77777777" w:rsidR="006747BE" w:rsidRPr="00231327" w:rsidRDefault="006747BE" w:rsidP="006E6819">
      <w:pPr>
        <w:spacing w:after="0" w:line="240" w:lineRule="auto"/>
        <w:jc w:val="both"/>
        <w:rPr>
          <w:rFonts w:ascii="Arial" w:hAnsi="Arial" w:cs="Arial"/>
          <w:sz w:val="20"/>
          <w:szCs w:val="20"/>
        </w:rPr>
      </w:pPr>
    </w:p>
    <w:p w14:paraId="191D4441" w14:textId="2926B250" w:rsidR="00A52300" w:rsidRPr="00231327" w:rsidRDefault="00A52300" w:rsidP="006E6819">
      <w:pPr>
        <w:spacing w:after="0" w:line="240" w:lineRule="auto"/>
        <w:jc w:val="both"/>
        <w:rPr>
          <w:rFonts w:ascii="Arial" w:hAnsi="Arial" w:cs="Arial"/>
          <w:b/>
          <w:bCs/>
          <w:sz w:val="20"/>
          <w:szCs w:val="20"/>
        </w:rPr>
      </w:pPr>
      <w:r w:rsidRPr="00231327">
        <w:rPr>
          <w:rFonts w:ascii="Arial" w:hAnsi="Arial" w:cs="Arial"/>
          <w:b/>
          <w:bCs/>
          <w:sz w:val="20"/>
          <w:szCs w:val="20"/>
        </w:rPr>
        <w:t>Hypothesis:</w:t>
      </w:r>
    </w:p>
    <w:p w14:paraId="72B63245" w14:textId="2352AEB4" w:rsidR="00D245A8" w:rsidRPr="00231327" w:rsidRDefault="00787147" w:rsidP="006E6819">
      <w:pPr>
        <w:spacing w:after="0" w:line="240" w:lineRule="auto"/>
        <w:jc w:val="both"/>
        <w:rPr>
          <w:rFonts w:ascii="Arial" w:hAnsi="Arial" w:cs="Arial"/>
          <w:sz w:val="20"/>
          <w:szCs w:val="20"/>
        </w:rPr>
      </w:pPr>
      <w:r w:rsidRPr="00231327">
        <w:rPr>
          <w:rFonts w:ascii="Arial" w:hAnsi="Arial" w:cs="Arial"/>
          <w:sz w:val="20"/>
          <w:szCs w:val="20"/>
        </w:rPr>
        <w:t>Ho:</w:t>
      </w:r>
      <w:r w:rsidR="00D245A8" w:rsidRPr="00231327">
        <w:rPr>
          <w:rFonts w:ascii="Arial" w:hAnsi="Arial" w:cs="Arial"/>
          <w:sz w:val="20"/>
          <w:szCs w:val="20"/>
        </w:rPr>
        <w:t xml:space="preserve"> The </w:t>
      </w:r>
      <w:r w:rsidR="0030664E" w:rsidRPr="00231327">
        <w:rPr>
          <w:rFonts w:ascii="Arial" w:hAnsi="Arial" w:cs="Arial"/>
          <w:sz w:val="20"/>
          <w:szCs w:val="20"/>
        </w:rPr>
        <w:t xml:space="preserve">level of education </w:t>
      </w:r>
      <w:r w:rsidRPr="00231327">
        <w:rPr>
          <w:rFonts w:ascii="Arial" w:hAnsi="Arial" w:cs="Arial"/>
          <w:sz w:val="20"/>
          <w:szCs w:val="20"/>
        </w:rPr>
        <w:t xml:space="preserve">does not have </w:t>
      </w:r>
      <w:r w:rsidR="0030664E" w:rsidRPr="00231327">
        <w:rPr>
          <w:rFonts w:ascii="Arial" w:hAnsi="Arial" w:cs="Arial"/>
          <w:sz w:val="20"/>
          <w:szCs w:val="20"/>
        </w:rPr>
        <w:t>a significant influence on the economic output at country level.</w:t>
      </w:r>
    </w:p>
    <w:p w14:paraId="1194AD70" w14:textId="4C990963" w:rsidR="00787147" w:rsidRPr="00231327" w:rsidRDefault="00787147" w:rsidP="006E6819">
      <w:pPr>
        <w:spacing w:after="0" w:line="240" w:lineRule="auto"/>
        <w:jc w:val="both"/>
        <w:rPr>
          <w:rFonts w:ascii="Arial" w:hAnsi="Arial" w:cs="Arial"/>
          <w:sz w:val="20"/>
          <w:szCs w:val="20"/>
        </w:rPr>
      </w:pPr>
      <w:r w:rsidRPr="00231327">
        <w:rPr>
          <w:rFonts w:ascii="Arial" w:hAnsi="Arial" w:cs="Arial"/>
          <w:sz w:val="20"/>
          <w:szCs w:val="20"/>
        </w:rPr>
        <w:t>Ha: The level of education has a significant influence on the economic output at country level.</w:t>
      </w:r>
    </w:p>
    <w:p w14:paraId="3E5A471E" w14:textId="77777777" w:rsidR="00787147" w:rsidRPr="00231327" w:rsidRDefault="00787147" w:rsidP="006E6819">
      <w:pPr>
        <w:spacing w:after="0" w:line="240" w:lineRule="auto"/>
        <w:jc w:val="both"/>
        <w:rPr>
          <w:rFonts w:ascii="Arial" w:hAnsi="Arial" w:cs="Arial"/>
          <w:sz w:val="20"/>
          <w:szCs w:val="20"/>
        </w:rPr>
      </w:pPr>
    </w:p>
    <w:p w14:paraId="3FA066E8" w14:textId="219CDB11" w:rsidR="006C4249" w:rsidRPr="00231327" w:rsidRDefault="226F5DDE" w:rsidP="006E6819">
      <w:pPr>
        <w:spacing w:after="0" w:line="240" w:lineRule="auto"/>
        <w:jc w:val="both"/>
        <w:rPr>
          <w:rFonts w:ascii="Arial" w:hAnsi="Arial" w:cs="Arial"/>
          <w:b/>
          <w:bCs/>
          <w:sz w:val="20"/>
          <w:szCs w:val="20"/>
        </w:rPr>
      </w:pPr>
      <w:r w:rsidRPr="00231327">
        <w:rPr>
          <w:rFonts w:ascii="Arial" w:hAnsi="Arial" w:cs="Arial"/>
          <w:b/>
          <w:bCs/>
          <w:sz w:val="20"/>
          <w:szCs w:val="20"/>
        </w:rPr>
        <w:t>Data Source</w:t>
      </w:r>
    </w:p>
    <w:p w14:paraId="1E0F21E1" w14:textId="4F04DD06" w:rsidR="006C4249" w:rsidRPr="00231327" w:rsidRDefault="226F5DDE" w:rsidP="006E6819">
      <w:pPr>
        <w:spacing w:after="0" w:line="240" w:lineRule="auto"/>
        <w:jc w:val="both"/>
        <w:rPr>
          <w:rFonts w:ascii="Arial" w:hAnsi="Arial" w:cs="Arial"/>
          <w:sz w:val="20"/>
          <w:szCs w:val="20"/>
        </w:rPr>
      </w:pPr>
      <w:r w:rsidRPr="00231327">
        <w:rPr>
          <w:rFonts w:ascii="Arial" w:hAnsi="Arial" w:cs="Arial"/>
          <w:sz w:val="20"/>
          <w:szCs w:val="20"/>
        </w:rPr>
        <w:t>World Bank's World Development Indicators (WDI) database:</w:t>
      </w:r>
    </w:p>
    <w:p w14:paraId="3B60763A" w14:textId="3082409D" w:rsidR="006C4249" w:rsidRPr="00231327" w:rsidRDefault="226F5DDE" w:rsidP="006E6819">
      <w:pPr>
        <w:spacing w:after="0" w:line="240" w:lineRule="auto"/>
        <w:jc w:val="both"/>
        <w:rPr>
          <w:rFonts w:ascii="Arial" w:hAnsi="Arial" w:cs="Arial"/>
          <w:sz w:val="20"/>
          <w:szCs w:val="20"/>
        </w:rPr>
      </w:pPr>
      <w:r w:rsidRPr="00231327">
        <w:rPr>
          <w:rFonts w:ascii="Arial" w:hAnsi="Arial" w:cs="Arial"/>
          <w:sz w:val="20"/>
          <w:szCs w:val="20"/>
        </w:rPr>
        <w:t>https://data.worldbank.org/indicator</w:t>
      </w:r>
    </w:p>
    <w:p w14:paraId="1C533D13" w14:textId="77777777" w:rsidR="00BE500B" w:rsidRPr="00231327" w:rsidRDefault="00BE500B" w:rsidP="006E6819">
      <w:pPr>
        <w:spacing w:after="0" w:line="240" w:lineRule="auto"/>
        <w:jc w:val="both"/>
        <w:rPr>
          <w:rFonts w:ascii="Arial" w:hAnsi="Arial" w:cs="Arial"/>
          <w:sz w:val="20"/>
          <w:szCs w:val="20"/>
        </w:rPr>
      </w:pPr>
    </w:p>
    <w:p w14:paraId="09095EF6" w14:textId="77777777" w:rsidR="00B47905" w:rsidRPr="00231327" w:rsidRDefault="226F5DDE" w:rsidP="006E6819">
      <w:pPr>
        <w:pStyle w:val="ListParagraph"/>
        <w:numPr>
          <w:ilvl w:val="0"/>
          <w:numId w:val="13"/>
        </w:numPr>
        <w:spacing w:after="0" w:line="240" w:lineRule="auto"/>
        <w:jc w:val="both"/>
        <w:rPr>
          <w:rFonts w:ascii="Arial" w:hAnsi="Arial" w:cs="Arial"/>
          <w:b/>
          <w:bCs/>
          <w:sz w:val="20"/>
          <w:szCs w:val="20"/>
        </w:rPr>
      </w:pPr>
      <w:r w:rsidRPr="00231327">
        <w:rPr>
          <w:rFonts w:ascii="Arial" w:hAnsi="Arial" w:cs="Arial"/>
          <w:b/>
          <w:bCs/>
          <w:sz w:val="20"/>
          <w:szCs w:val="20"/>
        </w:rPr>
        <w:t>Data Collection</w:t>
      </w:r>
    </w:p>
    <w:p w14:paraId="01AAC88D" w14:textId="77777777" w:rsidR="00B47905" w:rsidRPr="00231327" w:rsidRDefault="00104FB8" w:rsidP="00B47905">
      <w:pPr>
        <w:pStyle w:val="ListParagraph"/>
        <w:spacing w:after="0" w:line="240" w:lineRule="auto"/>
        <w:jc w:val="both"/>
        <w:rPr>
          <w:rStyle w:val="normaltextrun"/>
          <w:rFonts w:ascii="Arial" w:eastAsiaTheme="majorEastAsia" w:hAnsi="Arial" w:cs="Arial"/>
          <w:sz w:val="20"/>
          <w:szCs w:val="20"/>
        </w:rPr>
      </w:pPr>
      <w:r w:rsidRPr="00231327">
        <w:rPr>
          <w:rStyle w:val="normaltextrun"/>
          <w:rFonts w:ascii="Arial" w:eastAsiaTheme="majorEastAsia" w:hAnsi="Arial" w:cs="Arial"/>
          <w:sz w:val="20"/>
          <w:szCs w:val="20"/>
        </w:rPr>
        <w:t>This quantitative study used a correlational design to analyze the influence of average schooling on a country’s GDP per capita.</w:t>
      </w:r>
    </w:p>
    <w:p w14:paraId="1AAE196D" w14:textId="77777777" w:rsidR="00B47905" w:rsidRPr="00231327" w:rsidRDefault="00B47905" w:rsidP="00B47905">
      <w:pPr>
        <w:pStyle w:val="ListParagraph"/>
        <w:spacing w:after="0" w:line="240" w:lineRule="auto"/>
        <w:jc w:val="both"/>
        <w:rPr>
          <w:rStyle w:val="normaltextrun"/>
          <w:rFonts w:ascii="Arial" w:eastAsiaTheme="majorEastAsia" w:hAnsi="Arial" w:cs="Arial"/>
          <w:sz w:val="20"/>
          <w:szCs w:val="20"/>
        </w:rPr>
      </w:pPr>
    </w:p>
    <w:p w14:paraId="6081833E" w14:textId="6FCFC798" w:rsidR="00231327" w:rsidRPr="00231327" w:rsidRDefault="00AE7D75" w:rsidP="00231327">
      <w:pPr>
        <w:pStyle w:val="ListParagraph"/>
        <w:spacing w:after="0" w:line="240" w:lineRule="auto"/>
        <w:jc w:val="both"/>
        <w:rPr>
          <w:rStyle w:val="eop"/>
          <w:rFonts w:ascii="Arial" w:eastAsiaTheme="majorEastAsia" w:hAnsi="Arial" w:cs="Arial"/>
          <w:sz w:val="20"/>
          <w:szCs w:val="20"/>
        </w:rPr>
      </w:pPr>
      <w:r w:rsidRPr="00231327">
        <w:rPr>
          <w:rStyle w:val="normaltextrun"/>
          <w:rFonts w:ascii="Arial" w:eastAsiaTheme="majorEastAsia" w:hAnsi="Arial" w:cs="Arial"/>
          <w:sz w:val="20"/>
          <w:szCs w:val="20"/>
        </w:rPr>
        <w:t>Since</w:t>
      </w:r>
      <w:r w:rsidR="00104FB8" w:rsidRPr="00231327">
        <w:rPr>
          <w:rStyle w:val="normaltextrun"/>
          <w:rFonts w:ascii="Arial" w:eastAsiaTheme="majorEastAsia" w:hAnsi="Arial" w:cs="Arial"/>
          <w:sz w:val="20"/>
          <w:szCs w:val="20"/>
        </w:rPr>
        <w:t xml:space="preserve"> World Bank doe</w:t>
      </w:r>
      <w:r w:rsidRPr="00231327">
        <w:rPr>
          <w:rStyle w:val="normaltextrun"/>
          <w:rFonts w:ascii="Arial" w:eastAsiaTheme="majorEastAsia" w:hAnsi="Arial" w:cs="Arial"/>
          <w:sz w:val="20"/>
          <w:szCs w:val="20"/>
        </w:rPr>
        <w:t>s not</w:t>
      </w:r>
      <w:r w:rsidR="00104FB8" w:rsidRPr="00231327">
        <w:rPr>
          <w:rStyle w:val="normaltextrun"/>
          <w:rFonts w:ascii="Arial" w:eastAsiaTheme="majorEastAsia" w:hAnsi="Arial" w:cs="Arial"/>
          <w:sz w:val="20"/>
          <w:szCs w:val="20"/>
        </w:rPr>
        <w:t xml:space="preserve"> provide a direct indicator for "average years of schooling," </w:t>
      </w:r>
      <w:r w:rsidRPr="00231327">
        <w:rPr>
          <w:rStyle w:val="normaltextrun"/>
          <w:rFonts w:ascii="Arial" w:eastAsiaTheme="majorEastAsia" w:hAnsi="Arial" w:cs="Arial"/>
          <w:sz w:val="20"/>
          <w:szCs w:val="20"/>
        </w:rPr>
        <w:t>the researchers obtained</w:t>
      </w:r>
      <w:r w:rsidR="00CE27B1" w:rsidRPr="00231327">
        <w:rPr>
          <w:rStyle w:val="normaltextrun"/>
          <w:rFonts w:ascii="Arial" w:eastAsiaTheme="majorEastAsia" w:hAnsi="Arial" w:cs="Arial"/>
          <w:sz w:val="20"/>
          <w:szCs w:val="20"/>
        </w:rPr>
        <w:t xml:space="preserve"> and used the</w:t>
      </w:r>
      <w:r w:rsidRPr="00231327">
        <w:rPr>
          <w:rStyle w:val="normaltextrun"/>
          <w:rFonts w:ascii="Arial" w:eastAsiaTheme="majorEastAsia" w:hAnsi="Arial" w:cs="Arial"/>
          <w:sz w:val="20"/>
          <w:szCs w:val="20"/>
        </w:rPr>
        <w:t xml:space="preserve"> </w:t>
      </w:r>
      <w:r w:rsidR="00104FB8" w:rsidRPr="00231327">
        <w:rPr>
          <w:rStyle w:val="normaltextrun"/>
          <w:rFonts w:ascii="Arial" w:eastAsiaTheme="majorEastAsia" w:hAnsi="Arial" w:cs="Arial"/>
          <w:sz w:val="20"/>
          <w:szCs w:val="20"/>
        </w:rPr>
        <w:t>data on educational attainment—the percentage of the population ages 25+ that completed lower (SE.SEC.CUAT.</w:t>
      </w:r>
      <w:proofErr w:type="gramStart"/>
      <w:r w:rsidR="00104FB8" w:rsidRPr="00231327">
        <w:rPr>
          <w:rStyle w:val="normaltextrun"/>
          <w:rFonts w:ascii="Arial" w:eastAsiaTheme="majorEastAsia" w:hAnsi="Arial" w:cs="Arial"/>
          <w:sz w:val="20"/>
          <w:szCs w:val="20"/>
        </w:rPr>
        <w:t>LO.ZS</w:t>
      </w:r>
      <w:proofErr w:type="gramEnd"/>
      <w:r w:rsidR="00104FB8" w:rsidRPr="00231327">
        <w:rPr>
          <w:rStyle w:val="normaltextrun"/>
          <w:rFonts w:ascii="Arial" w:eastAsiaTheme="majorEastAsia" w:hAnsi="Arial" w:cs="Arial"/>
          <w:sz w:val="20"/>
          <w:szCs w:val="20"/>
        </w:rPr>
        <w:t>) and upper secondary education (SE.SEC.CUAT.UP.ZS)—and GDP per capita in USD (NY.GDP.PCAP.CD).</w:t>
      </w:r>
      <w:r w:rsidR="00E3410D">
        <w:rPr>
          <w:rStyle w:val="normaltextrun"/>
          <w:rFonts w:ascii="Arial" w:eastAsiaTheme="majorEastAsia" w:hAnsi="Arial" w:cs="Arial"/>
          <w:sz w:val="20"/>
          <w:szCs w:val="20"/>
        </w:rPr>
        <w:t xml:space="preserve"> </w:t>
      </w:r>
      <w:r w:rsidR="00E3410D" w:rsidRPr="00E3410D">
        <w:rPr>
          <w:rFonts w:ascii="Arial" w:eastAsiaTheme="majorEastAsia" w:hAnsi="Arial" w:cs="Arial"/>
          <w:sz w:val="20"/>
          <w:szCs w:val="20"/>
        </w:rPr>
        <w:t>Using educational attainment rates as a proxy for "average years of schooling" is effective because it reflects key educational milestones that correlate with total schooling years and human capital quality. These metrics are widely available, align with economic outcomes, and capture the impact of education on GDP per capita, making them a practical substitute when direct data is lacking.</w:t>
      </w:r>
      <w:r w:rsidR="00104FB8" w:rsidRPr="00231327">
        <w:rPr>
          <w:rStyle w:val="normaltextrun"/>
          <w:rFonts w:ascii="Arial" w:eastAsiaTheme="majorEastAsia" w:hAnsi="Arial" w:cs="Arial"/>
          <w:sz w:val="20"/>
          <w:szCs w:val="20"/>
        </w:rPr>
        <w:t xml:space="preserve"> Although a simple linear regression would suffice, an additional education level was included to estimate average years of schooling more accurately.</w:t>
      </w:r>
      <w:r w:rsidR="00414E14" w:rsidRPr="00231327">
        <w:rPr>
          <w:rStyle w:val="eop"/>
          <w:rFonts w:ascii="Arial" w:eastAsiaTheme="majorEastAsia" w:hAnsi="Arial" w:cs="Arial"/>
          <w:sz w:val="20"/>
          <w:szCs w:val="20"/>
        </w:rPr>
        <w:t> </w:t>
      </w:r>
    </w:p>
    <w:p w14:paraId="7318D49A" w14:textId="77777777" w:rsidR="00231327" w:rsidRPr="00231327" w:rsidRDefault="00231327" w:rsidP="00231327">
      <w:pPr>
        <w:pStyle w:val="ListParagraph"/>
        <w:spacing w:after="0" w:line="240" w:lineRule="auto"/>
        <w:jc w:val="both"/>
        <w:rPr>
          <w:rFonts w:ascii="Arial" w:hAnsi="Arial" w:cs="Arial"/>
          <w:b/>
          <w:bCs/>
          <w:sz w:val="20"/>
          <w:szCs w:val="20"/>
        </w:rPr>
      </w:pPr>
    </w:p>
    <w:p w14:paraId="3F9073C4" w14:textId="321DF495" w:rsidR="5094EF14" w:rsidRPr="00231327" w:rsidRDefault="226F5DDE" w:rsidP="00231327">
      <w:pPr>
        <w:pStyle w:val="ListParagraph"/>
        <w:numPr>
          <w:ilvl w:val="0"/>
          <w:numId w:val="13"/>
        </w:numPr>
        <w:spacing w:after="0" w:line="240" w:lineRule="auto"/>
        <w:jc w:val="both"/>
        <w:rPr>
          <w:rFonts w:ascii="Arial" w:hAnsi="Arial" w:cs="Arial"/>
          <w:b/>
          <w:bCs/>
          <w:sz w:val="20"/>
          <w:szCs w:val="20"/>
        </w:rPr>
      </w:pPr>
      <w:r w:rsidRPr="00231327">
        <w:rPr>
          <w:rFonts w:ascii="Arial" w:hAnsi="Arial" w:cs="Arial"/>
          <w:b/>
          <w:bCs/>
          <w:sz w:val="20"/>
          <w:szCs w:val="20"/>
        </w:rPr>
        <w:t>Data Preparation</w:t>
      </w:r>
    </w:p>
    <w:p w14:paraId="6ABA1519" w14:textId="77777777" w:rsidR="00231327" w:rsidRPr="00231327" w:rsidRDefault="00231327" w:rsidP="00231327">
      <w:pPr>
        <w:pStyle w:val="ListParagraph"/>
        <w:spacing w:after="0" w:line="240" w:lineRule="auto"/>
        <w:jc w:val="center"/>
        <w:rPr>
          <w:rFonts w:ascii="Arial" w:hAnsi="Arial" w:cs="Arial"/>
          <w:b/>
          <w:bCs/>
          <w:sz w:val="20"/>
          <w:szCs w:val="20"/>
        </w:rPr>
      </w:pPr>
      <w:r w:rsidRPr="00231327">
        <w:rPr>
          <w:noProof/>
          <w:sz w:val="20"/>
          <w:szCs w:val="20"/>
        </w:rPr>
        <w:drawing>
          <wp:inline distT="0" distB="0" distL="0" distR="0" wp14:anchorId="363E5B96" wp14:editId="114C4AC2">
            <wp:extent cx="2557245" cy="2080800"/>
            <wp:effectExtent l="0" t="0" r="0" b="0"/>
            <wp:docPr id="132167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78115" cy="2097781"/>
                    </a:xfrm>
                    <a:prstGeom prst="rect">
                      <a:avLst/>
                    </a:prstGeom>
                  </pic:spPr>
                </pic:pic>
              </a:graphicData>
            </a:graphic>
          </wp:inline>
        </w:drawing>
      </w:r>
    </w:p>
    <w:p w14:paraId="2460F25B" w14:textId="22CB4245" w:rsidR="00231327" w:rsidRPr="00231327" w:rsidRDefault="00231327" w:rsidP="00231327">
      <w:pPr>
        <w:pStyle w:val="ListParagraph"/>
        <w:spacing w:after="0" w:line="240" w:lineRule="auto"/>
        <w:jc w:val="center"/>
        <w:rPr>
          <w:rFonts w:ascii="Arial" w:hAnsi="Arial" w:cs="Arial"/>
          <w:b/>
          <w:bCs/>
          <w:sz w:val="20"/>
          <w:szCs w:val="20"/>
        </w:rPr>
      </w:pPr>
      <w:r w:rsidRPr="00231327">
        <w:rPr>
          <w:rFonts w:ascii="Arial" w:hAnsi="Arial" w:cs="Arial"/>
          <w:i/>
          <w:iCs/>
          <w:sz w:val="20"/>
          <w:szCs w:val="20"/>
        </w:rPr>
        <w:t>Figure 1. Data Cleaning in Alteryx</w:t>
      </w:r>
    </w:p>
    <w:p w14:paraId="5AF590FB" w14:textId="77777777" w:rsidR="00231327" w:rsidRPr="00231327" w:rsidRDefault="00231327" w:rsidP="00231327">
      <w:pPr>
        <w:pStyle w:val="ListParagraph"/>
        <w:spacing w:after="0" w:line="240" w:lineRule="auto"/>
        <w:jc w:val="both"/>
        <w:rPr>
          <w:rFonts w:ascii="Arial" w:hAnsi="Arial" w:cs="Arial"/>
          <w:b/>
          <w:bCs/>
          <w:sz w:val="20"/>
          <w:szCs w:val="20"/>
        </w:rPr>
      </w:pPr>
    </w:p>
    <w:p w14:paraId="7517A19E" w14:textId="423CB38C" w:rsidR="006E6419" w:rsidRPr="00231327" w:rsidRDefault="00CE27B1" w:rsidP="00B47905">
      <w:pPr>
        <w:spacing w:after="0" w:line="240" w:lineRule="auto"/>
        <w:ind w:left="720"/>
        <w:jc w:val="both"/>
        <w:rPr>
          <w:rFonts w:ascii="Arial" w:hAnsi="Arial" w:cs="Arial"/>
          <w:sz w:val="20"/>
          <w:szCs w:val="20"/>
        </w:rPr>
      </w:pPr>
      <w:r w:rsidRPr="00231327">
        <w:rPr>
          <w:rFonts w:ascii="Arial" w:hAnsi="Arial" w:cs="Arial"/>
          <w:sz w:val="20"/>
          <w:szCs w:val="20"/>
        </w:rPr>
        <w:t>The researcher</w:t>
      </w:r>
      <w:r w:rsidR="286600F5" w:rsidRPr="00231327">
        <w:rPr>
          <w:rFonts w:ascii="Arial" w:hAnsi="Arial" w:cs="Arial"/>
          <w:sz w:val="20"/>
          <w:szCs w:val="20"/>
        </w:rPr>
        <w:t xml:space="preserve"> used Alteryx to prepare the data by cleaning the datasets: replacing nulls with blanks for string fields, removing unwanted characters, and trimming whitespaces. </w:t>
      </w:r>
      <w:r w:rsidR="00985D02" w:rsidRPr="00231327">
        <w:rPr>
          <w:rFonts w:ascii="Arial" w:hAnsi="Arial" w:cs="Arial"/>
          <w:sz w:val="20"/>
          <w:szCs w:val="20"/>
        </w:rPr>
        <w:t xml:space="preserve">Furthermore, </w:t>
      </w:r>
      <w:r w:rsidR="286600F5" w:rsidRPr="00231327">
        <w:rPr>
          <w:rFonts w:ascii="Arial" w:hAnsi="Arial" w:cs="Arial"/>
          <w:sz w:val="20"/>
          <w:szCs w:val="20"/>
        </w:rPr>
        <w:t>the years 2000–2020</w:t>
      </w:r>
      <w:r w:rsidR="00985D02" w:rsidRPr="00231327">
        <w:rPr>
          <w:rFonts w:ascii="Arial" w:hAnsi="Arial" w:cs="Arial"/>
          <w:sz w:val="20"/>
          <w:szCs w:val="20"/>
        </w:rPr>
        <w:t xml:space="preserve"> was selected</w:t>
      </w:r>
      <w:r w:rsidR="286600F5" w:rsidRPr="00231327">
        <w:rPr>
          <w:rFonts w:ascii="Arial" w:hAnsi="Arial" w:cs="Arial"/>
          <w:sz w:val="20"/>
          <w:szCs w:val="20"/>
        </w:rPr>
        <w:t xml:space="preserve"> for analysis, filtered out rows with blanks, and calculated yearly averages for</w:t>
      </w:r>
      <w:r w:rsidR="007C6932" w:rsidRPr="00231327">
        <w:rPr>
          <w:rFonts w:ascii="Arial" w:hAnsi="Arial" w:cs="Arial"/>
          <w:sz w:val="20"/>
          <w:szCs w:val="20"/>
        </w:rPr>
        <w:t xml:space="preserve"> all</w:t>
      </w:r>
      <w:r w:rsidR="286600F5" w:rsidRPr="00231327">
        <w:rPr>
          <w:rFonts w:ascii="Arial" w:hAnsi="Arial" w:cs="Arial"/>
          <w:sz w:val="20"/>
          <w:szCs w:val="20"/>
        </w:rPr>
        <w:t xml:space="preserve"> countries with complete data (e.g., Dominican Republic, Peru, Portugal, and El Salvador). Finally,</w:t>
      </w:r>
      <w:r w:rsidR="00E47524" w:rsidRPr="00231327">
        <w:rPr>
          <w:rFonts w:ascii="Arial" w:hAnsi="Arial" w:cs="Arial"/>
          <w:sz w:val="20"/>
          <w:szCs w:val="20"/>
        </w:rPr>
        <w:t xml:space="preserve"> the data was transposed from rows to columns,</w:t>
      </w:r>
      <w:r w:rsidR="286600F5" w:rsidRPr="00231327">
        <w:rPr>
          <w:rFonts w:ascii="Arial" w:hAnsi="Arial" w:cs="Arial"/>
          <w:sz w:val="20"/>
          <w:szCs w:val="20"/>
        </w:rPr>
        <w:t xml:space="preserve"> and organized it in an Excel table for accurate data types and statistical analysis readiness</w:t>
      </w:r>
      <w:r w:rsidR="00231327" w:rsidRPr="00231327">
        <w:rPr>
          <w:rFonts w:ascii="Arial" w:hAnsi="Arial" w:cs="Arial"/>
          <w:sz w:val="20"/>
          <w:szCs w:val="20"/>
        </w:rPr>
        <w:t>.</w:t>
      </w:r>
    </w:p>
    <w:p w14:paraId="4E921467" w14:textId="7FC85D95" w:rsidR="00231327" w:rsidRPr="00231327" w:rsidRDefault="00231327">
      <w:pPr>
        <w:rPr>
          <w:rFonts w:ascii="Arial" w:hAnsi="Arial" w:cs="Arial"/>
          <w:b/>
          <w:bCs/>
          <w:sz w:val="20"/>
          <w:szCs w:val="20"/>
        </w:rPr>
      </w:pPr>
    </w:p>
    <w:p w14:paraId="4E9C6C92" w14:textId="77777777" w:rsidR="00323689" w:rsidRDefault="00323689">
      <w:pPr>
        <w:rPr>
          <w:rFonts w:ascii="Arial" w:hAnsi="Arial" w:cs="Arial"/>
          <w:b/>
          <w:bCs/>
          <w:sz w:val="20"/>
          <w:szCs w:val="20"/>
        </w:rPr>
      </w:pPr>
      <w:r>
        <w:rPr>
          <w:rFonts w:ascii="Arial" w:hAnsi="Arial" w:cs="Arial"/>
          <w:b/>
          <w:bCs/>
          <w:sz w:val="20"/>
          <w:szCs w:val="20"/>
        </w:rPr>
        <w:br w:type="page"/>
      </w:r>
    </w:p>
    <w:p w14:paraId="724F52CC" w14:textId="53250778" w:rsidR="006C4249" w:rsidRPr="00231327" w:rsidRDefault="226F5DDE" w:rsidP="00B47905">
      <w:pPr>
        <w:pStyle w:val="ListParagraph"/>
        <w:numPr>
          <w:ilvl w:val="0"/>
          <w:numId w:val="13"/>
        </w:numPr>
        <w:spacing w:after="0" w:line="240" w:lineRule="auto"/>
        <w:jc w:val="both"/>
        <w:rPr>
          <w:rFonts w:ascii="Arial" w:hAnsi="Arial" w:cs="Arial"/>
          <w:b/>
          <w:bCs/>
          <w:sz w:val="20"/>
          <w:szCs w:val="20"/>
        </w:rPr>
      </w:pPr>
      <w:r w:rsidRPr="00231327">
        <w:rPr>
          <w:rFonts w:ascii="Arial" w:hAnsi="Arial" w:cs="Arial"/>
          <w:b/>
          <w:bCs/>
          <w:sz w:val="20"/>
          <w:szCs w:val="20"/>
        </w:rPr>
        <w:lastRenderedPageBreak/>
        <w:t>Exploratory Data Analysis</w:t>
      </w:r>
    </w:p>
    <w:p w14:paraId="56E38715" w14:textId="77777777" w:rsidR="00697E1D" w:rsidRPr="00231327" w:rsidRDefault="00697E1D" w:rsidP="006E6819">
      <w:pPr>
        <w:spacing w:after="0" w:line="240" w:lineRule="auto"/>
        <w:jc w:val="both"/>
        <w:rPr>
          <w:rFonts w:ascii="Arial" w:hAnsi="Arial" w:cs="Arial"/>
          <w:b/>
          <w:bCs/>
          <w:sz w:val="20"/>
          <w:szCs w:val="20"/>
        </w:rPr>
      </w:pPr>
    </w:p>
    <w:tbl>
      <w:tblPr>
        <w:tblW w:w="1010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056"/>
        <w:gridCol w:w="1387"/>
        <w:gridCol w:w="1976"/>
        <w:gridCol w:w="1387"/>
        <w:gridCol w:w="1916"/>
        <w:gridCol w:w="1387"/>
      </w:tblGrid>
      <w:tr w:rsidR="000C69BF" w:rsidRPr="00231327" w14:paraId="768F3ED1" w14:textId="77777777" w:rsidTr="000C69BF">
        <w:trPr>
          <w:trHeight w:val="300"/>
        </w:trPr>
        <w:tc>
          <w:tcPr>
            <w:tcW w:w="3443" w:type="dxa"/>
            <w:gridSpan w:val="2"/>
            <w:shd w:val="clear" w:color="auto" w:fill="000000" w:themeFill="text1"/>
            <w:noWrap/>
            <w:vAlign w:val="center"/>
            <w:hideMark/>
          </w:tcPr>
          <w:p w14:paraId="177D7D9E" w14:textId="2F65D632" w:rsidR="000C69BF" w:rsidRPr="00231327" w:rsidRDefault="000C69BF" w:rsidP="006E6819">
            <w:pPr>
              <w:spacing w:after="0" w:line="240" w:lineRule="auto"/>
              <w:rPr>
                <w:rFonts w:ascii="Arial" w:eastAsia="Times New Roman" w:hAnsi="Arial" w:cs="Arial"/>
                <w:i/>
                <w:iCs/>
                <w:color w:val="FFFFFF" w:themeColor="background1"/>
                <w:sz w:val="20"/>
                <w:szCs w:val="20"/>
                <w:lang w:eastAsia="en-US"/>
              </w:rPr>
            </w:pPr>
            <w:r w:rsidRPr="00231327">
              <w:rPr>
                <w:rFonts w:ascii="Arial" w:eastAsia="Times New Roman" w:hAnsi="Arial" w:cs="Arial"/>
                <w:i/>
                <w:iCs/>
                <w:color w:val="FFFFFF" w:themeColor="background1"/>
                <w:sz w:val="20"/>
                <w:szCs w:val="20"/>
                <w:lang w:eastAsia="en-US"/>
              </w:rPr>
              <w:t>SE.SEC.CUAT.LOZ.ZS</w:t>
            </w:r>
          </w:p>
        </w:tc>
        <w:tc>
          <w:tcPr>
            <w:tcW w:w="3363" w:type="dxa"/>
            <w:gridSpan w:val="2"/>
            <w:shd w:val="clear" w:color="auto" w:fill="000000" w:themeFill="text1"/>
            <w:noWrap/>
            <w:vAlign w:val="center"/>
            <w:hideMark/>
          </w:tcPr>
          <w:p w14:paraId="382A7FE6" w14:textId="2305F07B" w:rsidR="000C69BF" w:rsidRPr="00231327" w:rsidRDefault="000C69BF" w:rsidP="006E6819">
            <w:pPr>
              <w:spacing w:after="0" w:line="240" w:lineRule="auto"/>
              <w:rPr>
                <w:rFonts w:ascii="Arial" w:eastAsia="Times New Roman" w:hAnsi="Arial" w:cs="Arial"/>
                <w:i/>
                <w:iCs/>
                <w:color w:val="FFFFFF" w:themeColor="background1"/>
                <w:sz w:val="20"/>
                <w:szCs w:val="20"/>
                <w:lang w:eastAsia="en-US"/>
              </w:rPr>
            </w:pPr>
            <w:r w:rsidRPr="00231327">
              <w:rPr>
                <w:rFonts w:ascii="Arial" w:eastAsia="Times New Roman" w:hAnsi="Arial" w:cs="Arial"/>
                <w:i/>
                <w:iCs/>
                <w:color w:val="FFFFFF" w:themeColor="background1"/>
                <w:sz w:val="20"/>
                <w:szCs w:val="20"/>
                <w:lang w:eastAsia="en-US"/>
              </w:rPr>
              <w:t>SE.SEC.CUAT.</w:t>
            </w:r>
            <w:proofErr w:type="gramStart"/>
            <w:r w:rsidRPr="00231327">
              <w:rPr>
                <w:rFonts w:ascii="Arial" w:eastAsia="Times New Roman" w:hAnsi="Arial" w:cs="Arial"/>
                <w:i/>
                <w:iCs/>
                <w:color w:val="FFFFFF" w:themeColor="background1"/>
                <w:sz w:val="20"/>
                <w:szCs w:val="20"/>
                <w:lang w:eastAsia="en-US"/>
              </w:rPr>
              <w:t>UP.ZS</w:t>
            </w:r>
            <w:proofErr w:type="gramEnd"/>
          </w:p>
        </w:tc>
        <w:tc>
          <w:tcPr>
            <w:tcW w:w="3303" w:type="dxa"/>
            <w:gridSpan w:val="2"/>
            <w:shd w:val="clear" w:color="auto" w:fill="000000" w:themeFill="text1"/>
            <w:noWrap/>
            <w:vAlign w:val="center"/>
            <w:hideMark/>
          </w:tcPr>
          <w:p w14:paraId="3CB7E9C0" w14:textId="5697D728" w:rsidR="000C69BF" w:rsidRPr="00231327" w:rsidRDefault="000C69BF" w:rsidP="006E6819">
            <w:pPr>
              <w:spacing w:after="0" w:line="240" w:lineRule="auto"/>
              <w:rPr>
                <w:rFonts w:ascii="Arial" w:eastAsia="Times New Roman" w:hAnsi="Arial" w:cs="Arial"/>
                <w:i/>
                <w:iCs/>
                <w:color w:val="FFFFFF" w:themeColor="background1"/>
                <w:sz w:val="20"/>
                <w:szCs w:val="20"/>
                <w:lang w:eastAsia="en-US"/>
              </w:rPr>
            </w:pPr>
            <w:r w:rsidRPr="00231327">
              <w:rPr>
                <w:rFonts w:ascii="Arial" w:eastAsia="Times New Roman" w:hAnsi="Arial" w:cs="Arial"/>
                <w:i/>
                <w:iCs/>
                <w:color w:val="FFFFFF" w:themeColor="background1"/>
                <w:sz w:val="20"/>
                <w:szCs w:val="20"/>
                <w:lang w:eastAsia="en-US"/>
              </w:rPr>
              <w:t>NY.GDP.PCAP.CD</w:t>
            </w:r>
          </w:p>
        </w:tc>
      </w:tr>
      <w:tr w:rsidR="000C69BF" w:rsidRPr="00231327" w14:paraId="7FAB7E23" w14:textId="77777777" w:rsidTr="000C69BF">
        <w:trPr>
          <w:trHeight w:val="315"/>
        </w:trPr>
        <w:tc>
          <w:tcPr>
            <w:tcW w:w="2056" w:type="dxa"/>
            <w:shd w:val="clear" w:color="auto" w:fill="auto"/>
            <w:noWrap/>
            <w:vAlign w:val="center"/>
            <w:hideMark/>
          </w:tcPr>
          <w:p w14:paraId="7069D07C"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Mean</w:t>
            </w:r>
          </w:p>
        </w:tc>
        <w:tc>
          <w:tcPr>
            <w:tcW w:w="1387" w:type="dxa"/>
            <w:shd w:val="clear" w:color="auto" w:fill="auto"/>
            <w:noWrap/>
            <w:vAlign w:val="center"/>
            <w:hideMark/>
          </w:tcPr>
          <w:p w14:paraId="267008EE"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47.83690475</w:t>
            </w:r>
          </w:p>
        </w:tc>
        <w:tc>
          <w:tcPr>
            <w:tcW w:w="1976" w:type="dxa"/>
            <w:shd w:val="clear" w:color="auto" w:fill="auto"/>
            <w:noWrap/>
            <w:vAlign w:val="center"/>
            <w:hideMark/>
          </w:tcPr>
          <w:p w14:paraId="33134AE2"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Mean</w:t>
            </w:r>
          </w:p>
        </w:tc>
        <w:tc>
          <w:tcPr>
            <w:tcW w:w="1387" w:type="dxa"/>
            <w:shd w:val="clear" w:color="auto" w:fill="auto"/>
            <w:noWrap/>
            <w:vAlign w:val="center"/>
            <w:hideMark/>
          </w:tcPr>
          <w:p w14:paraId="062C9154"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35.82018011</w:t>
            </w:r>
          </w:p>
        </w:tc>
        <w:tc>
          <w:tcPr>
            <w:tcW w:w="1916" w:type="dxa"/>
            <w:shd w:val="clear" w:color="auto" w:fill="auto"/>
            <w:noWrap/>
            <w:vAlign w:val="center"/>
            <w:hideMark/>
          </w:tcPr>
          <w:p w14:paraId="76CFF318"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Mean</w:t>
            </w:r>
          </w:p>
        </w:tc>
        <w:tc>
          <w:tcPr>
            <w:tcW w:w="1387" w:type="dxa"/>
            <w:shd w:val="clear" w:color="auto" w:fill="auto"/>
            <w:noWrap/>
            <w:vAlign w:val="center"/>
            <w:hideMark/>
          </w:tcPr>
          <w:p w14:paraId="22ADC6AC"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8262.267895</w:t>
            </w:r>
          </w:p>
        </w:tc>
      </w:tr>
      <w:tr w:rsidR="000C69BF" w:rsidRPr="00231327" w14:paraId="7DEE3D35" w14:textId="77777777" w:rsidTr="000C69BF">
        <w:trPr>
          <w:trHeight w:val="300"/>
        </w:trPr>
        <w:tc>
          <w:tcPr>
            <w:tcW w:w="2056" w:type="dxa"/>
            <w:shd w:val="clear" w:color="auto" w:fill="auto"/>
            <w:noWrap/>
            <w:vAlign w:val="center"/>
            <w:hideMark/>
          </w:tcPr>
          <w:p w14:paraId="7112F3C2"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Standard Error</w:t>
            </w:r>
          </w:p>
        </w:tc>
        <w:tc>
          <w:tcPr>
            <w:tcW w:w="1387" w:type="dxa"/>
            <w:shd w:val="clear" w:color="auto" w:fill="auto"/>
            <w:noWrap/>
            <w:vAlign w:val="center"/>
            <w:hideMark/>
          </w:tcPr>
          <w:p w14:paraId="7F1E3ACE"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1.434782576</w:t>
            </w:r>
          </w:p>
        </w:tc>
        <w:tc>
          <w:tcPr>
            <w:tcW w:w="1976" w:type="dxa"/>
            <w:shd w:val="clear" w:color="auto" w:fill="auto"/>
            <w:noWrap/>
            <w:vAlign w:val="center"/>
            <w:hideMark/>
          </w:tcPr>
          <w:p w14:paraId="45C2EF3D"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Standard Error</w:t>
            </w:r>
          </w:p>
        </w:tc>
        <w:tc>
          <w:tcPr>
            <w:tcW w:w="1387" w:type="dxa"/>
            <w:shd w:val="clear" w:color="auto" w:fill="auto"/>
            <w:noWrap/>
            <w:vAlign w:val="center"/>
            <w:hideMark/>
          </w:tcPr>
          <w:p w14:paraId="6260E17B"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1.212506475</w:t>
            </w:r>
          </w:p>
        </w:tc>
        <w:tc>
          <w:tcPr>
            <w:tcW w:w="1916" w:type="dxa"/>
            <w:shd w:val="clear" w:color="auto" w:fill="auto"/>
            <w:noWrap/>
            <w:vAlign w:val="center"/>
            <w:hideMark/>
          </w:tcPr>
          <w:p w14:paraId="39B72239"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Standard Error</w:t>
            </w:r>
          </w:p>
        </w:tc>
        <w:tc>
          <w:tcPr>
            <w:tcW w:w="1387" w:type="dxa"/>
            <w:shd w:val="clear" w:color="auto" w:fill="auto"/>
            <w:noWrap/>
            <w:vAlign w:val="center"/>
            <w:hideMark/>
          </w:tcPr>
          <w:p w14:paraId="41A8A5D2"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427.3919849</w:t>
            </w:r>
          </w:p>
        </w:tc>
      </w:tr>
      <w:tr w:rsidR="000C69BF" w:rsidRPr="00231327" w14:paraId="2D42C418" w14:textId="77777777" w:rsidTr="000C69BF">
        <w:trPr>
          <w:trHeight w:val="300"/>
        </w:trPr>
        <w:tc>
          <w:tcPr>
            <w:tcW w:w="2056" w:type="dxa"/>
            <w:shd w:val="clear" w:color="auto" w:fill="auto"/>
            <w:noWrap/>
            <w:vAlign w:val="center"/>
            <w:hideMark/>
          </w:tcPr>
          <w:p w14:paraId="37AF04E1"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Median</w:t>
            </w:r>
          </w:p>
        </w:tc>
        <w:tc>
          <w:tcPr>
            <w:tcW w:w="1387" w:type="dxa"/>
            <w:shd w:val="clear" w:color="auto" w:fill="auto"/>
            <w:noWrap/>
            <w:vAlign w:val="center"/>
            <w:hideMark/>
          </w:tcPr>
          <w:p w14:paraId="505AF17F"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47.48249912</w:t>
            </w:r>
          </w:p>
        </w:tc>
        <w:tc>
          <w:tcPr>
            <w:tcW w:w="1976" w:type="dxa"/>
            <w:shd w:val="clear" w:color="auto" w:fill="auto"/>
            <w:noWrap/>
            <w:vAlign w:val="center"/>
            <w:hideMark/>
          </w:tcPr>
          <w:p w14:paraId="4BEF7319"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Median</w:t>
            </w:r>
          </w:p>
        </w:tc>
        <w:tc>
          <w:tcPr>
            <w:tcW w:w="1387" w:type="dxa"/>
            <w:shd w:val="clear" w:color="auto" w:fill="auto"/>
            <w:noWrap/>
            <w:vAlign w:val="center"/>
            <w:hideMark/>
          </w:tcPr>
          <w:p w14:paraId="3C1F5761"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35.42400055</w:t>
            </w:r>
          </w:p>
        </w:tc>
        <w:tc>
          <w:tcPr>
            <w:tcW w:w="1916" w:type="dxa"/>
            <w:shd w:val="clear" w:color="auto" w:fill="auto"/>
            <w:noWrap/>
            <w:vAlign w:val="center"/>
            <w:hideMark/>
          </w:tcPr>
          <w:p w14:paraId="19680127"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Median</w:t>
            </w:r>
          </w:p>
        </w:tc>
        <w:tc>
          <w:tcPr>
            <w:tcW w:w="1387" w:type="dxa"/>
            <w:shd w:val="clear" w:color="auto" w:fill="auto"/>
            <w:noWrap/>
            <w:vAlign w:val="center"/>
            <w:hideMark/>
          </w:tcPr>
          <w:p w14:paraId="4600F1A3"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9023.680596</w:t>
            </w:r>
          </w:p>
        </w:tc>
      </w:tr>
      <w:tr w:rsidR="000C69BF" w:rsidRPr="00231327" w14:paraId="041D5424" w14:textId="77777777" w:rsidTr="000C69BF">
        <w:trPr>
          <w:trHeight w:val="300"/>
        </w:trPr>
        <w:tc>
          <w:tcPr>
            <w:tcW w:w="2056" w:type="dxa"/>
            <w:shd w:val="clear" w:color="auto" w:fill="auto"/>
            <w:noWrap/>
            <w:vAlign w:val="center"/>
            <w:hideMark/>
          </w:tcPr>
          <w:p w14:paraId="7569AA4D"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Mode</w:t>
            </w:r>
          </w:p>
        </w:tc>
        <w:tc>
          <w:tcPr>
            <w:tcW w:w="1387" w:type="dxa"/>
            <w:shd w:val="clear" w:color="auto" w:fill="auto"/>
            <w:noWrap/>
            <w:vAlign w:val="center"/>
            <w:hideMark/>
          </w:tcPr>
          <w:p w14:paraId="71B74727"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#N/A</w:t>
            </w:r>
          </w:p>
        </w:tc>
        <w:tc>
          <w:tcPr>
            <w:tcW w:w="1976" w:type="dxa"/>
            <w:shd w:val="clear" w:color="auto" w:fill="auto"/>
            <w:noWrap/>
            <w:vAlign w:val="center"/>
            <w:hideMark/>
          </w:tcPr>
          <w:p w14:paraId="1F3194B0"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Mode</w:t>
            </w:r>
          </w:p>
        </w:tc>
        <w:tc>
          <w:tcPr>
            <w:tcW w:w="1387" w:type="dxa"/>
            <w:shd w:val="clear" w:color="auto" w:fill="auto"/>
            <w:noWrap/>
            <w:vAlign w:val="center"/>
            <w:hideMark/>
          </w:tcPr>
          <w:p w14:paraId="4C21DE9B"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#N/A</w:t>
            </w:r>
          </w:p>
        </w:tc>
        <w:tc>
          <w:tcPr>
            <w:tcW w:w="1916" w:type="dxa"/>
            <w:shd w:val="clear" w:color="auto" w:fill="auto"/>
            <w:noWrap/>
            <w:vAlign w:val="center"/>
            <w:hideMark/>
          </w:tcPr>
          <w:p w14:paraId="4A65C2C4"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Mode</w:t>
            </w:r>
          </w:p>
        </w:tc>
        <w:tc>
          <w:tcPr>
            <w:tcW w:w="1387" w:type="dxa"/>
            <w:shd w:val="clear" w:color="auto" w:fill="auto"/>
            <w:noWrap/>
            <w:vAlign w:val="center"/>
            <w:hideMark/>
          </w:tcPr>
          <w:p w14:paraId="3CEDA69B"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#N/A</w:t>
            </w:r>
          </w:p>
        </w:tc>
      </w:tr>
      <w:tr w:rsidR="000C69BF" w:rsidRPr="00231327" w14:paraId="237152A5" w14:textId="77777777" w:rsidTr="000C69BF">
        <w:trPr>
          <w:trHeight w:val="300"/>
        </w:trPr>
        <w:tc>
          <w:tcPr>
            <w:tcW w:w="2056" w:type="dxa"/>
            <w:shd w:val="clear" w:color="auto" w:fill="auto"/>
            <w:noWrap/>
            <w:vAlign w:val="center"/>
            <w:hideMark/>
          </w:tcPr>
          <w:p w14:paraId="743195A8"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Standard Deviation</w:t>
            </w:r>
          </w:p>
        </w:tc>
        <w:tc>
          <w:tcPr>
            <w:tcW w:w="1387" w:type="dxa"/>
            <w:shd w:val="clear" w:color="auto" w:fill="auto"/>
            <w:noWrap/>
            <w:vAlign w:val="center"/>
            <w:hideMark/>
          </w:tcPr>
          <w:p w14:paraId="2D475128"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6.574999758</w:t>
            </w:r>
          </w:p>
        </w:tc>
        <w:tc>
          <w:tcPr>
            <w:tcW w:w="1976" w:type="dxa"/>
            <w:shd w:val="clear" w:color="auto" w:fill="auto"/>
            <w:noWrap/>
            <w:vAlign w:val="center"/>
            <w:hideMark/>
          </w:tcPr>
          <w:p w14:paraId="24014094"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Standard Deviation</w:t>
            </w:r>
          </w:p>
        </w:tc>
        <w:tc>
          <w:tcPr>
            <w:tcW w:w="1387" w:type="dxa"/>
            <w:shd w:val="clear" w:color="auto" w:fill="auto"/>
            <w:noWrap/>
            <w:vAlign w:val="center"/>
            <w:hideMark/>
          </w:tcPr>
          <w:p w14:paraId="5F172775"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5.556402703</w:t>
            </w:r>
          </w:p>
        </w:tc>
        <w:tc>
          <w:tcPr>
            <w:tcW w:w="1916" w:type="dxa"/>
            <w:shd w:val="clear" w:color="auto" w:fill="auto"/>
            <w:noWrap/>
            <w:vAlign w:val="center"/>
            <w:hideMark/>
          </w:tcPr>
          <w:p w14:paraId="1651AE77"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Standard Deviation</w:t>
            </w:r>
          </w:p>
        </w:tc>
        <w:tc>
          <w:tcPr>
            <w:tcW w:w="1387" w:type="dxa"/>
            <w:shd w:val="clear" w:color="auto" w:fill="auto"/>
            <w:noWrap/>
            <w:vAlign w:val="center"/>
            <w:hideMark/>
          </w:tcPr>
          <w:p w14:paraId="569EC17A"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1958.556122</w:t>
            </w:r>
          </w:p>
        </w:tc>
      </w:tr>
      <w:tr w:rsidR="000C69BF" w:rsidRPr="00231327" w14:paraId="1623A2C7" w14:textId="77777777" w:rsidTr="000C69BF">
        <w:trPr>
          <w:trHeight w:val="300"/>
        </w:trPr>
        <w:tc>
          <w:tcPr>
            <w:tcW w:w="2056" w:type="dxa"/>
            <w:shd w:val="clear" w:color="auto" w:fill="auto"/>
            <w:noWrap/>
            <w:vAlign w:val="center"/>
            <w:hideMark/>
          </w:tcPr>
          <w:p w14:paraId="4D7C37F1"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Sample Variance</w:t>
            </w:r>
          </w:p>
        </w:tc>
        <w:tc>
          <w:tcPr>
            <w:tcW w:w="1387" w:type="dxa"/>
            <w:shd w:val="clear" w:color="auto" w:fill="auto"/>
            <w:noWrap/>
            <w:vAlign w:val="center"/>
            <w:hideMark/>
          </w:tcPr>
          <w:p w14:paraId="317AF4A4"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43.23062182</w:t>
            </w:r>
          </w:p>
        </w:tc>
        <w:tc>
          <w:tcPr>
            <w:tcW w:w="1976" w:type="dxa"/>
            <w:shd w:val="clear" w:color="auto" w:fill="auto"/>
            <w:noWrap/>
            <w:vAlign w:val="center"/>
            <w:hideMark/>
          </w:tcPr>
          <w:p w14:paraId="5507F41F"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Sample Variance</w:t>
            </w:r>
          </w:p>
        </w:tc>
        <w:tc>
          <w:tcPr>
            <w:tcW w:w="1387" w:type="dxa"/>
            <w:shd w:val="clear" w:color="auto" w:fill="auto"/>
            <w:noWrap/>
            <w:vAlign w:val="center"/>
            <w:hideMark/>
          </w:tcPr>
          <w:p w14:paraId="2D2D1A1C"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30.873611</w:t>
            </w:r>
          </w:p>
        </w:tc>
        <w:tc>
          <w:tcPr>
            <w:tcW w:w="1916" w:type="dxa"/>
            <w:shd w:val="clear" w:color="auto" w:fill="auto"/>
            <w:noWrap/>
            <w:vAlign w:val="center"/>
            <w:hideMark/>
          </w:tcPr>
          <w:p w14:paraId="364F7DA3"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Sample Variance</w:t>
            </w:r>
          </w:p>
        </w:tc>
        <w:tc>
          <w:tcPr>
            <w:tcW w:w="1387" w:type="dxa"/>
            <w:shd w:val="clear" w:color="auto" w:fill="auto"/>
            <w:noWrap/>
            <w:vAlign w:val="center"/>
            <w:hideMark/>
          </w:tcPr>
          <w:p w14:paraId="2293AB69"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3835942.083</w:t>
            </w:r>
          </w:p>
        </w:tc>
      </w:tr>
      <w:tr w:rsidR="000C69BF" w:rsidRPr="00231327" w14:paraId="57185480" w14:textId="77777777" w:rsidTr="000C69BF">
        <w:trPr>
          <w:trHeight w:val="315"/>
        </w:trPr>
        <w:tc>
          <w:tcPr>
            <w:tcW w:w="2056" w:type="dxa"/>
            <w:shd w:val="clear" w:color="auto" w:fill="auto"/>
            <w:noWrap/>
            <w:vAlign w:val="center"/>
            <w:hideMark/>
          </w:tcPr>
          <w:p w14:paraId="702878A4"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Kurtosis</w:t>
            </w:r>
          </w:p>
        </w:tc>
        <w:tc>
          <w:tcPr>
            <w:tcW w:w="1387" w:type="dxa"/>
            <w:shd w:val="clear" w:color="auto" w:fill="auto"/>
            <w:noWrap/>
            <w:vAlign w:val="center"/>
            <w:hideMark/>
          </w:tcPr>
          <w:p w14:paraId="5BA92F4D"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-1.164188314</w:t>
            </w:r>
          </w:p>
        </w:tc>
        <w:tc>
          <w:tcPr>
            <w:tcW w:w="1976" w:type="dxa"/>
            <w:shd w:val="clear" w:color="auto" w:fill="auto"/>
            <w:noWrap/>
            <w:vAlign w:val="center"/>
            <w:hideMark/>
          </w:tcPr>
          <w:p w14:paraId="04888367"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Kurtosis</w:t>
            </w:r>
          </w:p>
        </w:tc>
        <w:tc>
          <w:tcPr>
            <w:tcW w:w="1387" w:type="dxa"/>
            <w:shd w:val="clear" w:color="auto" w:fill="auto"/>
            <w:noWrap/>
            <w:vAlign w:val="center"/>
            <w:hideMark/>
          </w:tcPr>
          <w:p w14:paraId="0425C583"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-1.128809882</w:t>
            </w:r>
          </w:p>
        </w:tc>
        <w:tc>
          <w:tcPr>
            <w:tcW w:w="1916" w:type="dxa"/>
            <w:shd w:val="clear" w:color="auto" w:fill="auto"/>
            <w:noWrap/>
            <w:vAlign w:val="center"/>
            <w:hideMark/>
          </w:tcPr>
          <w:p w14:paraId="3816E3D2"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Kurtosis</w:t>
            </w:r>
          </w:p>
        </w:tc>
        <w:tc>
          <w:tcPr>
            <w:tcW w:w="1387" w:type="dxa"/>
            <w:shd w:val="clear" w:color="auto" w:fill="auto"/>
            <w:noWrap/>
            <w:vAlign w:val="center"/>
            <w:hideMark/>
          </w:tcPr>
          <w:p w14:paraId="612EAFBA"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-0.656743563</w:t>
            </w:r>
          </w:p>
        </w:tc>
      </w:tr>
      <w:tr w:rsidR="000C69BF" w:rsidRPr="00231327" w14:paraId="2E9FCCCA" w14:textId="77777777" w:rsidTr="000C69BF">
        <w:trPr>
          <w:trHeight w:val="300"/>
        </w:trPr>
        <w:tc>
          <w:tcPr>
            <w:tcW w:w="2056" w:type="dxa"/>
            <w:shd w:val="clear" w:color="auto" w:fill="auto"/>
            <w:noWrap/>
            <w:vAlign w:val="center"/>
            <w:hideMark/>
          </w:tcPr>
          <w:p w14:paraId="5B6E9BD9"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Skewness</w:t>
            </w:r>
          </w:p>
        </w:tc>
        <w:tc>
          <w:tcPr>
            <w:tcW w:w="1387" w:type="dxa"/>
            <w:shd w:val="clear" w:color="auto" w:fill="auto"/>
            <w:noWrap/>
            <w:vAlign w:val="center"/>
            <w:hideMark/>
          </w:tcPr>
          <w:p w14:paraId="3D5DBC82"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-0.064413471</w:t>
            </w:r>
          </w:p>
        </w:tc>
        <w:tc>
          <w:tcPr>
            <w:tcW w:w="1976" w:type="dxa"/>
            <w:shd w:val="clear" w:color="auto" w:fill="auto"/>
            <w:noWrap/>
            <w:vAlign w:val="center"/>
            <w:hideMark/>
          </w:tcPr>
          <w:p w14:paraId="5015978D"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Skewness</w:t>
            </w:r>
          </w:p>
        </w:tc>
        <w:tc>
          <w:tcPr>
            <w:tcW w:w="1387" w:type="dxa"/>
            <w:shd w:val="clear" w:color="auto" w:fill="auto"/>
            <w:noWrap/>
            <w:vAlign w:val="center"/>
            <w:hideMark/>
          </w:tcPr>
          <w:p w14:paraId="6763CB45"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0.115536621</w:t>
            </w:r>
          </w:p>
        </w:tc>
        <w:tc>
          <w:tcPr>
            <w:tcW w:w="1916" w:type="dxa"/>
            <w:shd w:val="clear" w:color="auto" w:fill="auto"/>
            <w:noWrap/>
            <w:vAlign w:val="center"/>
            <w:hideMark/>
          </w:tcPr>
          <w:p w14:paraId="7A7A081B"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Skewness</w:t>
            </w:r>
          </w:p>
        </w:tc>
        <w:tc>
          <w:tcPr>
            <w:tcW w:w="1387" w:type="dxa"/>
            <w:shd w:val="clear" w:color="auto" w:fill="auto"/>
            <w:noWrap/>
            <w:vAlign w:val="center"/>
            <w:hideMark/>
          </w:tcPr>
          <w:p w14:paraId="3695DF2F"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-0.820765773</w:t>
            </w:r>
          </w:p>
        </w:tc>
      </w:tr>
      <w:tr w:rsidR="000C69BF" w:rsidRPr="00231327" w14:paraId="5074E370" w14:textId="77777777" w:rsidTr="000C69BF">
        <w:trPr>
          <w:trHeight w:val="315"/>
        </w:trPr>
        <w:tc>
          <w:tcPr>
            <w:tcW w:w="2056" w:type="dxa"/>
            <w:shd w:val="clear" w:color="auto" w:fill="auto"/>
            <w:noWrap/>
            <w:vAlign w:val="center"/>
            <w:hideMark/>
          </w:tcPr>
          <w:p w14:paraId="43803C7F"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Range</w:t>
            </w:r>
          </w:p>
        </w:tc>
        <w:tc>
          <w:tcPr>
            <w:tcW w:w="1387" w:type="dxa"/>
            <w:shd w:val="clear" w:color="auto" w:fill="auto"/>
            <w:noWrap/>
            <w:vAlign w:val="center"/>
            <w:hideMark/>
          </w:tcPr>
          <w:p w14:paraId="299DA92F"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21.36749887</w:t>
            </w:r>
          </w:p>
        </w:tc>
        <w:tc>
          <w:tcPr>
            <w:tcW w:w="1976" w:type="dxa"/>
            <w:shd w:val="clear" w:color="auto" w:fill="auto"/>
            <w:noWrap/>
            <w:vAlign w:val="center"/>
            <w:hideMark/>
          </w:tcPr>
          <w:p w14:paraId="207029C5"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Range</w:t>
            </w:r>
          </w:p>
        </w:tc>
        <w:tc>
          <w:tcPr>
            <w:tcW w:w="1387" w:type="dxa"/>
            <w:shd w:val="clear" w:color="auto" w:fill="auto"/>
            <w:noWrap/>
            <w:vAlign w:val="center"/>
            <w:hideMark/>
          </w:tcPr>
          <w:p w14:paraId="09FF3F2A"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18.23946113</w:t>
            </w:r>
          </w:p>
        </w:tc>
        <w:tc>
          <w:tcPr>
            <w:tcW w:w="1916" w:type="dxa"/>
            <w:shd w:val="clear" w:color="auto" w:fill="auto"/>
            <w:noWrap/>
            <w:vAlign w:val="center"/>
            <w:hideMark/>
          </w:tcPr>
          <w:p w14:paraId="2026E482"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Range</w:t>
            </w:r>
          </w:p>
        </w:tc>
        <w:tc>
          <w:tcPr>
            <w:tcW w:w="1387" w:type="dxa"/>
            <w:shd w:val="clear" w:color="auto" w:fill="auto"/>
            <w:noWrap/>
            <w:vAlign w:val="center"/>
            <w:hideMark/>
          </w:tcPr>
          <w:p w14:paraId="0F191630"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6112.392161</w:t>
            </w:r>
          </w:p>
        </w:tc>
      </w:tr>
      <w:tr w:rsidR="000C69BF" w:rsidRPr="00231327" w14:paraId="01FABB11" w14:textId="77777777" w:rsidTr="000C69BF">
        <w:trPr>
          <w:trHeight w:val="300"/>
        </w:trPr>
        <w:tc>
          <w:tcPr>
            <w:tcW w:w="2056" w:type="dxa"/>
            <w:shd w:val="clear" w:color="auto" w:fill="auto"/>
            <w:noWrap/>
            <w:vAlign w:val="center"/>
            <w:hideMark/>
          </w:tcPr>
          <w:p w14:paraId="2F461BC7"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Minimum</w:t>
            </w:r>
          </w:p>
        </w:tc>
        <w:tc>
          <w:tcPr>
            <w:tcW w:w="1387" w:type="dxa"/>
            <w:shd w:val="clear" w:color="auto" w:fill="auto"/>
            <w:noWrap/>
            <w:vAlign w:val="center"/>
            <w:hideMark/>
          </w:tcPr>
          <w:p w14:paraId="2FA45DD6"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36.96500063</w:t>
            </w:r>
          </w:p>
        </w:tc>
        <w:tc>
          <w:tcPr>
            <w:tcW w:w="1976" w:type="dxa"/>
            <w:shd w:val="clear" w:color="auto" w:fill="auto"/>
            <w:noWrap/>
            <w:vAlign w:val="center"/>
            <w:hideMark/>
          </w:tcPr>
          <w:p w14:paraId="4FB0AB97"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Minimum</w:t>
            </w:r>
          </w:p>
        </w:tc>
        <w:tc>
          <w:tcPr>
            <w:tcW w:w="1387" w:type="dxa"/>
            <w:shd w:val="clear" w:color="auto" w:fill="auto"/>
            <w:noWrap/>
            <w:vAlign w:val="center"/>
            <w:hideMark/>
          </w:tcPr>
          <w:p w14:paraId="47B39952"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27.57400017</w:t>
            </w:r>
          </w:p>
        </w:tc>
        <w:tc>
          <w:tcPr>
            <w:tcW w:w="1916" w:type="dxa"/>
            <w:shd w:val="clear" w:color="auto" w:fill="auto"/>
            <w:noWrap/>
            <w:vAlign w:val="center"/>
            <w:hideMark/>
          </w:tcPr>
          <w:p w14:paraId="500DB3FB"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Minimum</w:t>
            </w:r>
          </w:p>
        </w:tc>
        <w:tc>
          <w:tcPr>
            <w:tcW w:w="1387" w:type="dxa"/>
            <w:shd w:val="clear" w:color="auto" w:fill="auto"/>
            <w:noWrap/>
            <w:vAlign w:val="center"/>
            <w:hideMark/>
          </w:tcPr>
          <w:p w14:paraId="38BE922E"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4572.844374</w:t>
            </w:r>
          </w:p>
        </w:tc>
      </w:tr>
      <w:tr w:rsidR="000C69BF" w:rsidRPr="00231327" w14:paraId="1CB21B1A" w14:textId="77777777" w:rsidTr="000C69BF">
        <w:trPr>
          <w:trHeight w:val="300"/>
        </w:trPr>
        <w:tc>
          <w:tcPr>
            <w:tcW w:w="2056" w:type="dxa"/>
            <w:shd w:val="clear" w:color="auto" w:fill="auto"/>
            <w:noWrap/>
            <w:vAlign w:val="center"/>
            <w:hideMark/>
          </w:tcPr>
          <w:p w14:paraId="0AE7322D"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Maximum</w:t>
            </w:r>
          </w:p>
        </w:tc>
        <w:tc>
          <w:tcPr>
            <w:tcW w:w="1387" w:type="dxa"/>
            <w:shd w:val="clear" w:color="auto" w:fill="auto"/>
            <w:noWrap/>
            <w:vAlign w:val="center"/>
            <w:hideMark/>
          </w:tcPr>
          <w:p w14:paraId="627CA843"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58.3324995</w:t>
            </w:r>
          </w:p>
        </w:tc>
        <w:tc>
          <w:tcPr>
            <w:tcW w:w="1976" w:type="dxa"/>
            <w:shd w:val="clear" w:color="auto" w:fill="auto"/>
            <w:noWrap/>
            <w:vAlign w:val="center"/>
            <w:hideMark/>
          </w:tcPr>
          <w:p w14:paraId="635000D9"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Maximum</w:t>
            </w:r>
          </w:p>
        </w:tc>
        <w:tc>
          <w:tcPr>
            <w:tcW w:w="1387" w:type="dxa"/>
            <w:shd w:val="clear" w:color="auto" w:fill="auto"/>
            <w:noWrap/>
            <w:vAlign w:val="center"/>
            <w:hideMark/>
          </w:tcPr>
          <w:p w14:paraId="0F3D72AE" w14:textId="7E0E01DC"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45.813</w:t>
            </w:r>
            <w:r w:rsidR="0011180D" w:rsidRPr="00231327">
              <w:rPr>
                <w:rFonts w:ascii="Arial" w:eastAsia="Times New Roman" w:hAnsi="Arial" w:cs="Arial"/>
                <w:color w:val="000000"/>
                <w:sz w:val="20"/>
                <w:szCs w:val="20"/>
                <w:lang w:eastAsia="en-US"/>
              </w:rPr>
              <w:t>`</w:t>
            </w:r>
            <w:r w:rsidRPr="00231327">
              <w:rPr>
                <w:rFonts w:ascii="Arial" w:eastAsia="Times New Roman" w:hAnsi="Arial" w:cs="Arial"/>
                <w:color w:val="000000"/>
                <w:sz w:val="20"/>
                <w:szCs w:val="20"/>
                <w:lang w:eastAsia="en-US"/>
              </w:rPr>
              <w:t>4613</w:t>
            </w:r>
          </w:p>
        </w:tc>
        <w:tc>
          <w:tcPr>
            <w:tcW w:w="1916" w:type="dxa"/>
            <w:shd w:val="clear" w:color="auto" w:fill="auto"/>
            <w:noWrap/>
            <w:vAlign w:val="center"/>
            <w:hideMark/>
          </w:tcPr>
          <w:p w14:paraId="43653BA0"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Maximum</w:t>
            </w:r>
          </w:p>
        </w:tc>
        <w:tc>
          <w:tcPr>
            <w:tcW w:w="1387" w:type="dxa"/>
            <w:shd w:val="clear" w:color="auto" w:fill="auto"/>
            <w:noWrap/>
            <w:vAlign w:val="center"/>
            <w:hideMark/>
          </w:tcPr>
          <w:p w14:paraId="1DAD4EBB"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10685.23654</w:t>
            </w:r>
          </w:p>
        </w:tc>
      </w:tr>
      <w:tr w:rsidR="000C69BF" w:rsidRPr="00231327" w14:paraId="70FB0F64" w14:textId="77777777" w:rsidTr="000C69BF">
        <w:trPr>
          <w:trHeight w:val="300"/>
        </w:trPr>
        <w:tc>
          <w:tcPr>
            <w:tcW w:w="2056" w:type="dxa"/>
            <w:shd w:val="clear" w:color="auto" w:fill="auto"/>
            <w:noWrap/>
            <w:vAlign w:val="center"/>
            <w:hideMark/>
          </w:tcPr>
          <w:p w14:paraId="77C66CA3"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Sum</w:t>
            </w:r>
          </w:p>
        </w:tc>
        <w:tc>
          <w:tcPr>
            <w:tcW w:w="1387" w:type="dxa"/>
            <w:shd w:val="clear" w:color="auto" w:fill="auto"/>
            <w:noWrap/>
            <w:vAlign w:val="center"/>
            <w:hideMark/>
          </w:tcPr>
          <w:p w14:paraId="1242B243"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1004.575</w:t>
            </w:r>
          </w:p>
        </w:tc>
        <w:tc>
          <w:tcPr>
            <w:tcW w:w="1976" w:type="dxa"/>
            <w:shd w:val="clear" w:color="auto" w:fill="auto"/>
            <w:noWrap/>
            <w:vAlign w:val="center"/>
            <w:hideMark/>
          </w:tcPr>
          <w:p w14:paraId="23BD705C"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Sum</w:t>
            </w:r>
          </w:p>
        </w:tc>
        <w:tc>
          <w:tcPr>
            <w:tcW w:w="1387" w:type="dxa"/>
            <w:shd w:val="clear" w:color="auto" w:fill="auto"/>
            <w:noWrap/>
            <w:vAlign w:val="center"/>
            <w:hideMark/>
          </w:tcPr>
          <w:p w14:paraId="358C3FDB"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752.2237824</w:t>
            </w:r>
          </w:p>
        </w:tc>
        <w:tc>
          <w:tcPr>
            <w:tcW w:w="1916" w:type="dxa"/>
            <w:shd w:val="clear" w:color="auto" w:fill="auto"/>
            <w:noWrap/>
            <w:vAlign w:val="center"/>
            <w:hideMark/>
          </w:tcPr>
          <w:p w14:paraId="607A8481"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Sum</w:t>
            </w:r>
          </w:p>
        </w:tc>
        <w:tc>
          <w:tcPr>
            <w:tcW w:w="1387" w:type="dxa"/>
            <w:shd w:val="clear" w:color="auto" w:fill="auto"/>
            <w:noWrap/>
            <w:vAlign w:val="center"/>
            <w:hideMark/>
          </w:tcPr>
          <w:p w14:paraId="573A41CC"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173507.6258</w:t>
            </w:r>
          </w:p>
        </w:tc>
      </w:tr>
      <w:tr w:rsidR="000C69BF" w:rsidRPr="00231327" w14:paraId="320EFDCD" w14:textId="77777777" w:rsidTr="0011180D">
        <w:trPr>
          <w:trHeight w:val="315"/>
        </w:trPr>
        <w:tc>
          <w:tcPr>
            <w:tcW w:w="2056" w:type="dxa"/>
            <w:tcBorders>
              <w:bottom w:val="single" w:sz="18" w:space="0" w:color="auto"/>
            </w:tcBorders>
            <w:shd w:val="clear" w:color="auto" w:fill="auto"/>
            <w:noWrap/>
            <w:vAlign w:val="center"/>
            <w:hideMark/>
          </w:tcPr>
          <w:p w14:paraId="6A8A58D3"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Count</w:t>
            </w:r>
          </w:p>
        </w:tc>
        <w:tc>
          <w:tcPr>
            <w:tcW w:w="1387" w:type="dxa"/>
            <w:tcBorders>
              <w:bottom w:val="single" w:sz="18" w:space="0" w:color="auto"/>
            </w:tcBorders>
            <w:shd w:val="clear" w:color="auto" w:fill="auto"/>
            <w:noWrap/>
            <w:vAlign w:val="center"/>
            <w:hideMark/>
          </w:tcPr>
          <w:p w14:paraId="587E8D43"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21</w:t>
            </w:r>
          </w:p>
        </w:tc>
        <w:tc>
          <w:tcPr>
            <w:tcW w:w="1976" w:type="dxa"/>
            <w:tcBorders>
              <w:bottom w:val="single" w:sz="18" w:space="0" w:color="auto"/>
            </w:tcBorders>
            <w:shd w:val="clear" w:color="auto" w:fill="auto"/>
            <w:noWrap/>
            <w:vAlign w:val="center"/>
            <w:hideMark/>
          </w:tcPr>
          <w:p w14:paraId="09FE31CA"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Count</w:t>
            </w:r>
          </w:p>
        </w:tc>
        <w:tc>
          <w:tcPr>
            <w:tcW w:w="1387" w:type="dxa"/>
            <w:tcBorders>
              <w:bottom w:val="single" w:sz="18" w:space="0" w:color="auto"/>
            </w:tcBorders>
            <w:shd w:val="clear" w:color="auto" w:fill="auto"/>
            <w:noWrap/>
            <w:vAlign w:val="center"/>
            <w:hideMark/>
          </w:tcPr>
          <w:p w14:paraId="77C8BBD1"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21</w:t>
            </w:r>
          </w:p>
        </w:tc>
        <w:tc>
          <w:tcPr>
            <w:tcW w:w="1916" w:type="dxa"/>
            <w:tcBorders>
              <w:bottom w:val="single" w:sz="18" w:space="0" w:color="auto"/>
            </w:tcBorders>
            <w:shd w:val="clear" w:color="auto" w:fill="auto"/>
            <w:noWrap/>
            <w:vAlign w:val="center"/>
            <w:hideMark/>
          </w:tcPr>
          <w:p w14:paraId="6ADA2BEC"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Count</w:t>
            </w:r>
          </w:p>
        </w:tc>
        <w:tc>
          <w:tcPr>
            <w:tcW w:w="1387" w:type="dxa"/>
            <w:tcBorders>
              <w:bottom w:val="single" w:sz="18" w:space="0" w:color="auto"/>
            </w:tcBorders>
            <w:shd w:val="clear" w:color="auto" w:fill="auto"/>
            <w:noWrap/>
            <w:vAlign w:val="center"/>
            <w:hideMark/>
          </w:tcPr>
          <w:p w14:paraId="4ED3E542"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21</w:t>
            </w:r>
          </w:p>
        </w:tc>
      </w:tr>
      <w:tr w:rsidR="000C69BF" w:rsidRPr="00231327" w14:paraId="169B5C2D" w14:textId="77777777" w:rsidTr="0011180D">
        <w:trPr>
          <w:trHeight w:val="315"/>
        </w:trPr>
        <w:tc>
          <w:tcPr>
            <w:tcW w:w="2056" w:type="dxa"/>
            <w:tcBorders>
              <w:top w:val="single" w:sz="18" w:space="0" w:color="auto"/>
            </w:tcBorders>
            <w:shd w:val="clear" w:color="auto" w:fill="auto"/>
            <w:noWrap/>
            <w:vAlign w:val="center"/>
            <w:hideMark/>
          </w:tcPr>
          <w:p w14:paraId="042B7FBD" w14:textId="77777777" w:rsidR="000C69BF" w:rsidRPr="00231327" w:rsidRDefault="000C69BF" w:rsidP="006E6819">
            <w:pPr>
              <w:spacing w:after="0" w:line="240" w:lineRule="auto"/>
              <w:rPr>
                <w:rFonts w:ascii="Arial" w:eastAsia="Times New Roman" w:hAnsi="Arial" w:cs="Arial"/>
                <w:color w:val="000000"/>
                <w:sz w:val="20"/>
                <w:szCs w:val="20"/>
                <w:lang w:eastAsia="en-US"/>
              </w:rPr>
            </w:pPr>
          </w:p>
        </w:tc>
        <w:tc>
          <w:tcPr>
            <w:tcW w:w="1387" w:type="dxa"/>
            <w:tcBorders>
              <w:top w:val="single" w:sz="18" w:space="0" w:color="auto"/>
            </w:tcBorders>
            <w:shd w:val="clear" w:color="auto" w:fill="auto"/>
            <w:noWrap/>
            <w:vAlign w:val="center"/>
            <w:hideMark/>
          </w:tcPr>
          <w:p w14:paraId="13D0161B"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1</w:t>
            </w:r>
          </w:p>
        </w:tc>
        <w:tc>
          <w:tcPr>
            <w:tcW w:w="1976" w:type="dxa"/>
            <w:tcBorders>
              <w:top w:val="single" w:sz="18" w:space="0" w:color="auto"/>
            </w:tcBorders>
            <w:shd w:val="clear" w:color="auto" w:fill="auto"/>
            <w:noWrap/>
            <w:vAlign w:val="center"/>
            <w:hideMark/>
          </w:tcPr>
          <w:p w14:paraId="30ECD63D" w14:textId="77777777" w:rsidR="000C69BF" w:rsidRPr="00231327" w:rsidRDefault="000C69BF" w:rsidP="006E6819">
            <w:pPr>
              <w:spacing w:after="0" w:line="240" w:lineRule="auto"/>
              <w:rPr>
                <w:rFonts w:ascii="Arial" w:eastAsia="Times New Roman" w:hAnsi="Arial" w:cs="Arial"/>
                <w:color w:val="000000"/>
                <w:sz w:val="20"/>
                <w:szCs w:val="20"/>
                <w:lang w:eastAsia="en-US"/>
              </w:rPr>
            </w:pPr>
          </w:p>
        </w:tc>
        <w:tc>
          <w:tcPr>
            <w:tcW w:w="1387" w:type="dxa"/>
            <w:tcBorders>
              <w:top w:val="single" w:sz="18" w:space="0" w:color="auto"/>
            </w:tcBorders>
            <w:shd w:val="clear" w:color="auto" w:fill="auto"/>
            <w:noWrap/>
            <w:vAlign w:val="center"/>
            <w:hideMark/>
          </w:tcPr>
          <w:p w14:paraId="08E3A021"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3</w:t>
            </w:r>
          </w:p>
        </w:tc>
        <w:tc>
          <w:tcPr>
            <w:tcW w:w="1916" w:type="dxa"/>
            <w:tcBorders>
              <w:top w:val="single" w:sz="18" w:space="0" w:color="auto"/>
            </w:tcBorders>
            <w:shd w:val="clear" w:color="auto" w:fill="auto"/>
            <w:noWrap/>
            <w:vAlign w:val="center"/>
            <w:hideMark/>
          </w:tcPr>
          <w:p w14:paraId="1F82CDC9" w14:textId="77777777" w:rsidR="000C69BF" w:rsidRPr="00231327" w:rsidRDefault="000C69BF" w:rsidP="006E6819">
            <w:pPr>
              <w:spacing w:after="0" w:line="240" w:lineRule="auto"/>
              <w:rPr>
                <w:rFonts w:ascii="Arial" w:eastAsia="Times New Roman" w:hAnsi="Arial" w:cs="Arial"/>
                <w:color w:val="000000"/>
                <w:sz w:val="20"/>
                <w:szCs w:val="20"/>
                <w:lang w:eastAsia="en-US"/>
              </w:rPr>
            </w:pPr>
          </w:p>
        </w:tc>
        <w:tc>
          <w:tcPr>
            <w:tcW w:w="1387" w:type="dxa"/>
            <w:tcBorders>
              <w:top w:val="single" w:sz="18" w:space="0" w:color="auto"/>
            </w:tcBorders>
            <w:shd w:val="clear" w:color="auto" w:fill="auto"/>
            <w:noWrap/>
            <w:vAlign w:val="center"/>
            <w:hideMark/>
          </w:tcPr>
          <w:p w14:paraId="781D498B" w14:textId="77777777" w:rsidR="000C69BF" w:rsidRPr="00231327" w:rsidRDefault="000C69BF" w:rsidP="006E6819">
            <w:pPr>
              <w:spacing w:after="0" w:line="240" w:lineRule="auto"/>
              <w:rPr>
                <w:rFonts w:ascii="Arial" w:eastAsia="Times New Roman" w:hAnsi="Arial" w:cs="Arial"/>
                <w:color w:val="000000"/>
                <w:sz w:val="20"/>
                <w:szCs w:val="20"/>
                <w:lang w:eastAsia="en-US"/>
              </w:rPr>
            </w:pPr>
            <w:r w:rsidRPr="00231327">
              <w:rPr>
                <w:rFonts w:ascii="Arial" w:eastAsia="Times New Roman" w:hAnsi="Arial" w:cs="Arial"/>
                <w:color w:val="000000"/>
                <w:sz w:val="20"/>
                <w:szCs w:val="20"/>
                <w:lang w:eastAsia="en-US"/>
              </w:rPr>
              <w:t>5</w:t>
            </w:r>
          </w:p>
        </w:tc>
      </w:tr>
    </w:tbl>
    <w:p w14:paraId="6442E7CE" w14:textId="70B4E278" w:rsidR="00A1337D" w:rsidRPr="00231327" w:rsidRDefault="039A1DF1" w:rsidP="5094EF14">
      <w:pPr>
        <w:spacing w:after="0" w:line="240" w:lineRule="auto"/>
        <w:jc w:val="center"/>
        <w:rPr>
          <w:rFonts w:ascii="Arial" w:hAnsi="Arial" w:cs="Arial"/>
          <w:i/>
          <w:iCs/>
          <w:sz w:val="20"/>
          <w:szCs w:val="20"/>
        </w:rPr>
      </w:pPr>
      <w:r w:rsidRPr="00231327">
        <w:rPr>
          <w:rFonts w:ascii="Arial" w:hAnsi="Arial" w:cs="Arial"/>
          <w:i/>
          <w:iCs/>
          <w:sz w:val="20"/>
          <w:szCs w:val="20"/>
        </w:rPr>
        <w:t>Table 1. Descriptive Statistics</w:t>
      </w:r>
    </w:p>
    <w:p w14:paraId="3774A253" w14:textId="1FE83641" w:rsidR="5094EF14" w:rsidRPr="00231327" w:rsidRDefault="5094EF14" w:rsidP="5094EF14">
      <w:pPr>
        <w:spacing w:after="0" w:line="240" w:lineRule="auto"/>
        <w:jc w:val="both"/>
        <w:rPr>
          <w:rFonts w:ascii="Arial" w:hAnsi="Arial" w:cs="Arial"/>
          <w:sz w:val="20"/>
          <w:szCs w:val="20"/>
        </w:rPr>
      </w:pPr>
    </w:p>
    <w:p w14:paraId="2A44DC09" w14:textId="77777777" w:rsidR="00383F81" w:rsidRPr="00231327" w:rsidRDefault="00383F81" w:rsidP="00231327">
      <w:pPr>
        <w:spacing w:after="0" w:line="240" w:lineRule="auto"/>
        <w:jc w:val="both"/>
        <w:rPr>
          <w:rFonts w:ascii="Arial" w:hAnsi="Arial" w:cs="Arial"/>
          <w:sz w:val="20"/>
          <w:szCs w:val="20"/>
        </w:rPr>
      </w:pPr>
      <w:r w:rsidRPr="00231327">
        <w:rPr>
          <w:rFonts w:ascii="Arial" w:hAnsi="Arial" w:cs="Arial"/>
          <w:sz w:val="20"/>
          <w:szCs w:val="20"/>
        </w:rPr>
        <w:t>The mean values of secondary education attainment (lower and upper) show that the lower secondary education rate is generally higher than the upper secondary rate, indicating more people complete lower secondary education compared to upper secondary.</w:t>
      </w:r>
    </w:p>
    <w:p w14:paraId="3B5DA323" w14:textId="77777777" w:rsidR="00697E1D" w:rsidRPr="00231327" w:rsidRDefault="00697E1D" w:rsidP="006E6819">
      <w:pPr>
        <w:spacing w:after="0" w:line="240" w:lineRule="auto"/>
        <w:jc w:val="both"/>
        <w:rPr>
          <w:rFonts w:ascii="Arial" w:hAnsi="Arial" w:cs="Arial"/>
          <w:sz w:val="20"/>
          <w:szCs w:val="20"/>
        </w:rPr>
      </w:pPr>
    </w:p>
    <w:p w14:paraId="3CDE312A" w14:textId="2EBA155F" w:rsidR="00383F81" w:rsidRPr="00231327" w:rsidRDefault="00383F81" w:rsidP="00231327">
      <w:pPr>
        <w:spacing w:after="0" w:line="240" w:lineRule="auto"/>
        <w:jc w:val="both"/>
        <w:rPr>
          <w:rFonts w:ascii="Arial" w:hAnsi="Arial" w:cs="Arial"/>
          <w:sz w:val="20"/>
          <w:szCs w:val="20"/>
        </w:rPr>
      </w:pPr>
      <w:r w:rsidRPr="00231327">
        <w:rPr>
          <w:rFonts w:ascii="Arial" w:hAnsi="Arial" w:cs="Arial"/>
          <w:sz w:val="20"/>
          <w:szCs w:val="20"/>
        </w:rPr>
        <w:t>The GDP per capita has a much higher variance and standard deviation compared to education indicators, suggesting greater fluctuations in economic output relative to educational attainment rates.</w:t>
      </w:r>
    </w:p>
    <w:p w14:paraId="576F721A" w14:textId="77777777" w:rsidR="00E7081D" w:rsidRPr="00231327" w:rsidRDefault="00E7081D" w:rsidP="006E6819">
      <w:pPr>
        <w:spacing w:after="0" w:line="240" w:lineRule="auto"/>
        <w:jc w:val="both"/>
        <w:rPr>
          <w:rFonts w:ascii="Arial" w:hAnsi="Arial" w:cs="Arial"/>
          <w:sz w:val="20"/>
          <w:szCs w:val="20"/>
        </w:rPr>
      </w:pPr>
    </w:p>
    <w:p w14:paraId="4BAADC1E" w14:textId="77777777" w:rsidR="00E7081D" w:rsidRPr="00231327" w:rsidRDefault="00E7081D" w:rsidP="00231327">
      <w:pPr>
        <w:spacing w:after="0" w:line="240" w:lineRule="auto"/>
        <w:jc w:val="both"/>
        <w:rPr>
          <w:rFonts w:ascii="Arial" w:hAnsi="Arial" w:cs="Arial"/>
          <w:sz w:val="20"/>
          <w:szCs w:val="20"/>
        </w:rPr>
      </w:pPr>
      <w:r w:rsidRPr="00231327">
        <w:rPr>
          <w:rFonts w:ascii="Arial" w:hAnsi="Arial" w:cs="Arial"/>
          <w:sz w:val="20"/>
          <w:szCs w:val="20"/>
        </w:rPr>
        <w:t>Both educational attainment variables have skewness values near zero, indicating a roughly symmetric distribution. However, the GDP per capita has a negative skew, suggesting a tail towards higher values, which might indicate that a few countries have significantly higher GDP per capita than the majority.</w:t>
      </w:r>
    </w:p>
    <w:p w14:paraId="02E4205D" w14:textId="77777777" w:rsidR="00E7081D" w:rsidRPr="00231327" w:rsidRDefault="00E7081D" w:rsidP="006E6819">
      <w:pPr>
        <w:spacing w:after="0" w:line="240" w:lineRule="auto"/>
        <w:jc w:val="both"/>
        <w:rPr>
          <w:rFonts w:ascii="Arial" w:hAnsi="Arial" w:cs="Arial"/>
          <w:sz w:val="20"/>
          <w:szCs w:val="20"/>
        </w:rPr>
      </w:pPr>
    </w:p>
    <w:p w14:paraId="672EF2D4" w14:textId="74CB3560" w:rsidR="00E7081D" w:rsidRPr="00231327" w:rsidRDefault="00E7081D" w:rsidP="00231327">
      <w:pPr>
        <w:spacing w:after="0" w:line="240" w:lineRule="auto"/>
        <w:jc w:val="both"/>
        <w:rPr>
          <w:rFonts w:ascii="Arial" w:hAnsi="Arial" w:cs="Arial"/>
          <w:sz w:val="20"/>
          <w:szCs w:val="20"/>
        </w:rPr>
      </w:pPr>
      <w:r w:rsidRPr="00231327">
        <w:rPr>
          <w:rFonts w:ascii="Arial" w:hAnsi="Arial" w:cs="Arial"/>
          <w:sz w:val="20"/>
          <w:szCs w:val="20"/>
        </w:rPr>
        <w:t>Negative kurtosis in all variables indicates a distribution with lighter tails than a normal distribution, implying fewer extreme values.</w:t>
      </w:r>
    </w:p>
    <w:p w14:paraId="10EAF2AE" w14:textId="77777777" w:rsidR="001A74F8" w:rsidRPr="00231327" w:rsidRDefault="001A74F8" w:rsidP="006E6819">
      <w:pPr>
        <w:spacing w:after="0" w:line="240" w:lineRule="auto"/>
        <w:jc w:val="both"/>
        <w:rPr>
          <w:rFonts w:ascii="Arial" w:hAnsi="Arial" w:cs="Arial"/>
          <w:sz w:val="20"/>
          <w:szCs w:val="20"/>
        </w:rPr>
      </w:pPr>
    </w:p>
    <w:p w14:paraId="0B887D55" w14:textId="7C20A3FD" w:rsidR="001A74F8" w:rsidRPr="00231327" w:rsidRDefault="001A74F8" w:rsidP="5094EF14">
      <w:pPr>
        <w:spacing w:after="0" w:line="240" w:lineRule="auto"/>
        <w:jc w:val="center"/>
        <w:rPr>
          <w:rFonts w:ascii="Arial" w:hAnsi="Arial" w:cs="Arial"/>
          <w:i/>
          <w:iCs/>
          <w:sz w:val="20"/>
          <w:szCs w:val="20"/>
        </w:rPr>
      </w:pPr>
      <w:r w:rsidRPr="00231327">
        <w:rPr>
          <w:noProof/>
          <w:sz w:val="20"/>
          <w:szCs w:val="20"/>
        </w:rPr>
        <w:lastRenderedPageBreak/>
        <w:drawing>
          <wp:inline distT="0" distB="0" distL="0" distR="0" wp14:anchorId="452A77D7" wp14:editId="2101E24D">
            <wp:extent cx="5943600" cy="3197225"/>
            <wp:effectExtent l="0" t="0" r="0" b="3175"/>
            <wp:docPr id="412180373" name="Chart 1">
              <a:extLst xmlns:a="http://schemas.openxmlformats.org/drawingml/2006/main">
                <a:ext uri="{FF2B5EF4-FFF2-40B4-BE49-F238E27FC236}">
                  <a16:creationId xmlns:a16="http://schemas.microsoft.com/office/drawing/2014/main" id="{86F9AF44-D289-E298-3B09-026CD1E0C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5BFE27EB" w:rsidRPr="00231327">
        <w:rPr>
          <w:rFonts w:ascii="Arial" w:hAnsi="Arial" w:cs="Arial"/>
          <w:i/>
          <w:iCs/>
          <w:sz w:val="20"/>
          <w:szCs w:val="20"/>
        </w:rPr>
        <w:t xml:space="preserve">Figure 2. </w:t>
      </w:r>
      <w:ins w:id="0" w:author="Microsoft Word" w:date="2024-11-13T17:29:00Z" w16du:dateUtc="2024-11-13T17:29:00Z">
        <w:r w:rsidR="00B7581B" w:rsidRPr="00231327">
          <w:rPr>
            <w:rFonts w:ascii="Arial" w:hAnsi="Arial" w:cs="Arial"/>
            <w:i/>
            <w:iCs/>
            <w:sz w:val="20"/>
            <w:szCs w:val="20"/>
          </w:rPr>
          <w:t xml:space="preserve">Significant Influence of Educational Attainment (at least lower and secondary) on GDP per capita (in </w:t>
        </w:r>
        <w:proofErr w:type="gramStart"/>
        <w:r w:rsidR="00B7581B" w:rsidRPr="00231327">
          <w:rPr>
            <w:rFonts w:ascii="Arial" w:hAnsi="Arial" w:cs="Arial"/>
            <w:i/>
            <w:iCs/>
            <w:sz w:val="20"/>
            <w:szCs w:val="20"/>
          </w:rPr>
          <w:t>USD)</w:t>
        </w:r>
      </w:ins>
      <w:r w:rsidR="5BFE27EB" w:rsidRPr="00231327">
        <w:rPr>
          <w:rFonts w:ascii="Arial" w:hAnsi="Arial" w:cs="Arial"/>
          <w:i/>
          <w:iCs/>
          <w:sz w:val="20"/>
          <w:szCs w:val="20"/>
        </w:rPr>
        <w:t>Significant</w:t>
      </w:r>
      <w:proofErr w:type="gramEnd"/>
      <w:r w:rsidR="5BFE27EB" w:rsidRPr="00231327">
        <w:rPr>
          <w:rFonts w:ascii="Arial" w:hAnsi="Arial" w:cs="Arial"/>
          <w:i/>
          <w:iCs/>
          <w:sz w:val="20"/>
          <w:szCs w:val="20"/>
        </w:rPr>
        <w:t xml:space="preserve"> Influence of Educational Attainment (at least lower </w:t>
      </w:r>
      <w:r w:rsidR="00B7581B" w:rsidRPr="00231327">
        <w:rPr>
          <w:rFonts w:ascii="Arial" w:hAnsi="Arial" w:cs="Arial"/>
          <w:i/>
          <w:iCs/>
          <w:sz w:val="20"/>
          <w:szCs w:val="20"/>
        </w:rPr>
        <w:t xml:space="preserve">and </w:t>
      </w:r>
      <w:r w:rsidR="5BFE27EB" w:rsidRPr="00231327">
        <w:rPr>
          <w:rFonts w:ascii="Arial" w:hAnsi="Arial" w:cs="Arial"/>
          <w:i/>
          <w:iCs/>
          <w:sz w:val="20"/>
          <w:szCs w:val="20"/>
        </w:rPr>
        <w:t>upper secondary) on GDP per capita (in USD)</w:t>
      </w:r>
    </w:p>
    <w:p w14:paraId="0A2152B4" w14:textId="011EAF66" w:rsidR="5094EF14" w:rsidRPr="00231327" w:rsidRDefault="5094EF14" w:rsidP="5094EF14">
      <w:pPr>
        <w:spacing w:after="0" w:line="240" w:lineRule="auto"/>
        <w:jc w:val="center"/>
        <w:rPr>
          <w:rFonts w:ascii="Arial" w:hAnsi="Arial" w:cs="Arial"/>
          <w:sz w:val="20"/>
          <w:szCs w:val="20"/>
        </w:rPr>
      </w:pPr>
    </w:p>
    <w:p w14:paraId="38BB310E" w14:textId="76D81037" w:rsidR="002F5FAE" w:rsidRPr="00231327" w:rsidRDefault="002F5FAE" w:rsidP="00231327">
      <w:pPr>
        <w:spacing w:after="0" w:line="240" w:lineRule="auto"/>
        <w:jc w:val="both"/>
        <w:rPr>
          <w:rFonts w:ascii="Arial" w:hAnsi="Arial" w:cs="Arial"/>
          <w:sz w:val="20"/>
          <w:szCs w:val="20"/>
        </w:rPr>
      </w:pPr>
      <w:r w:rsidRPr="00231327">
        <w:rPr>
          <w:rFonts w:ascii="Arial" w:hAnsi="Arial" w:cs="Arial"/>
          <w:sz w:val="20"/>
          <w:szCs w:val="20"/>
        </w:rPr>
        <w:t>The scatter plot suggests a positive relationship between educational attainment (both lower and upper secondary completion rates) and GDP per capita over time. As the percentage of individuals who completed lower and upper secondary education increases, GDP per capita also tends to rise, indicating that countries with higher educational attainment may have higher economic outputs.</w:t>
      </w:r>
    </w:p>
    <w:p w14:paraId="47A6C41A" w14:textId="77777777" w:rsidR="00D50C70" w:rsidRPr="00231327" w:rsidRDefault="00D50C70" w:rsidP="00F348E0">
      <w:pPr>
        <w:spacing w:after="0" w:line="240" w:lineRule="auto"/>
        <w:jc w:val="both"/>
        <w:rPr>
          <w:rFonts w:ascii="Arial" w:hAnsi="Arial" w:cs="Arial"/>
          <w:sz w:val="20"/>
          <w:szCs w:val="20"/>
        </w:rPr>
      </w:pPr>
    </w:p>
    <w:p w14:paraId="07C0D97D" w14:textId="496FAFCA" w:rsidR="00D50C70" w:rsidRPr="00231327" w:rsidRDefault="00D50C70" w:rsidP="00231327">
      <w:pPr>
        <w:spacing w:after="0" w:line="240" w:lineRule="auto"/>
        <w:jc w:val="both"/>
        <w:rPr>
          <w:rFonts w:ascii="Arial" w:hAnsi="Arial" w:cs="Arial"/>
          <w:sz w:val="20"/>
          <w:szCs w:val="20"/>
        </w:rPr>
      </w:pPr>
      <w:r w:rsidRPr="00231327">
        <w:rPr>
          <w:rFonts w:ascii="Arial" w:hAnsi="Arial" w:cs="Arial"/>
          <w:sz w:val="20"/>
          <w:szCs w:val="20"/>
        </w:rPr>
        <w:t>Furthermore, it shows an upward trend for GDP per capita and educational attainment over the years, which may imply that as time progresses, both GDP and education levels are increasing, potentially due to global improvements in education and economic development.</w:t>
      </w:r>
    </w:p>
    <w:p w14:paraId="43CBDF77" w14:textId="77777777" w:rsidR="00BE500B" w:rsidRPr="00231327" w:rsidRDefault="00BE500B" w:rsidP="006E6819">
      <w:pPr>
        <w:spacing w:after="0" w:line="240" w:lineRule="auto"/>
        <w:jc w:val="both"/>
        <w:rPr>
          <w:rFonts w:ascii="Arial" w:hAnsi="Arial" w:cs="Arial"/>
          <w:sz w:val="20"/>
          <w:szCs w:val="20"/>
        </w:rPr>
      </w:pPr>
    </w:p>
    <w:p w14:paraId="6F6FA6C9" w14:textId="77777777" w:rsidR="006E6419" w:rsidRPr="00231327" w:rsidRDefault="006E6419" w:rsidP="006E6819">
      <w:pPr>
        <w:spacing w:after="0" w:line="240" w:lineRule="auto"/>
        <w:rPr>
          <w:rFonts w:ascii="Arial" w:hAnsi="Arial" w:cs="Arial"/>
          <w:sz w:val="20"/>
          <w:szCs w:val="20"/>
        </w:rPr>
      </w:pPr>
      <w:r w:rsidRPr="00231327">
        <w:rPr>
          <w:rFonts w:ascii="Arial" w:hAnsi="Arial" w:cs="Arial"/>
          <w:sz w:val="20"/>
          <w:szCs w:val="20"/>
        </w:rPr>
        <w:br w:type="page"/>
      </w:r>
    </w:p>
    <w:p w14:paraId="4F994830" w14:textId="31533E99" w:rsidR="00931CD0" w:rsidRDefault="226F5DDE" w:rsidP="006E6819">
      <w:pPr>
        <w:pStyle w:val="ListParagraph"/>
        <w:numPr>
          <w:ilvl w:val="0"/>
          <w:numId w:val="13"/>
        </w:numPr>
        <w:spacing w:after="0" w:line="240" w:lineRule="auto"/>
        <w:jc w:val="both"/>
        <w:rPr>
          <w:rFonts w:ascii="Arial" w:hAnsi="Arial" w:cs="Arial"/>
          <w:sz w:val="20"/>
          <w:szCs w:val="20"/>
        </w:rPr>
      </w:pPr>
      <w:r w:rsidRPr="00231327">
        <w:rPr>
          <w:rFonts w:ascii="Arial" w:hAnsi="Arial" w:cs="Arial"/>
          <w:b/>
          <w:bCs/>
          <w:sz w:val="20"/>
          <w:szCs w:val="20"/>
        </w:rPr>
        <w:lastRenderedPageBreak/>
        <w:t>Linear Regression Analysis</w:t>
      </w:r>
      <w:r w:rsidRPr="00231327">
        <w:rPr>
          <w:rFonts w:ascii="Arial" w:hAnsi="Arial" w:cs="Arial"/>
          <w:sz w:val="20"/>
          <w:szCs w:val="20"/>
        </w:rPr>
        <w:t xml:space="preserve"> </w:t>
      </w:r>
    </w:p>
    <w:p w14:paraId="3740DFFC" w14:textId="77777777" w:rsidR="00231327" w:rsidRPr="00231327" w:rsidRDefault="00231327" w:rsidP="00231327">
      <w:pPr>
        <w:pStyle w:val="ListParagraph"/>
        <w:spacing w:after="0" w:line="240" w:lineRule="auto"/>
        <w:jc w:val="both"/>
        <w:rPr>
          <w:rFonts w:ascii="Arial" w:hAnsi="Arial" w:cs="Arial"/>
          <w:sz w:val="20"/>
          <w:szCs w:val="20"/>
        </w:rPr>
      </w:pPr>
    </w:p>
    <w:tbl>
      <w:tblPr>
        <w:tblW w:w="10237" w:type="dxa"/>
        <w:tblLook w:val="04A0" w:firstRow="1" w:lastRow="0" w:firstColumn="1" w:lastColumn="0" w:noHBand="0" w:noVBand="1"/>
      </w:tblPr>
      <w:tblGrid>
        <w:gridCol w:w="1679"/>
        <w:gridCol w:w="1351"/>
        <w:gridCol w:w="1040"/>
        <w:gridCol w:w="1040"/>
        <w:gridCol w:w="1040"/>
        <w:gridCol w:w="1071"/>
        <w:gridCol w:w="1040"/>
        <w:gridCol w:w="1040"/>
        <w:gridCol w:w="1040"/>
      </w:tblGrid>
      <w:tr w:rsidR="00CA130D" w:rsidRPr="00231327" w14:paraId="606A09A6" w14:textId="77777777" w:rsidTr="00CA130D">
        <w:trPr>
          <w:trHeight w:val="262"/>
        </w:trPr>
        <w:tc>
          <w:tcPr>
            <w:tcW w:w="2926" w:type="dxa"/>
            <w:gridSpan w:val="2"/>
            <w:tcBorders>
              <w:top w:val="nil"/>
              <w:left w:val="nil"/>
              <w:bottom w:val="nil"/>
              <w:right w:val="nil"/>
            </w:tcBorders>
            <w:shd w:val="clear" w:color="auto" w:fill="auto"/>
            <w:noWrap/>
            <w:vAlign w:val="center"/>
            <w:hideMark/>
          </w:tcPr>
          <w:p w14:paraId="10BAAE7F" w14:textId="2CEBCB51" w:rsidR="00CA130D" w:rsidRPr="00231327" w:rsidRDefault="00CA130D"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SUMMARY OUTPUT</w:t>
            </w:r>
          </w:p>
        </w:tc>
        <w:tc>
          <w:tcPr>
            <w:tcW w:w="1040" w:type="dxa"/>
            <w:tcBorders>
              <w:top w:val="nil"/>
              <w:left w:val="nil"/>
              <w:bottom w:val="nil"/>
              <w:right w:val="nil"/>
            </w:tcBorders>
            <w:shd w:val="clear" w:color="auto" w:fill="auto"/>
            <w:noWrap/>
            <w:vAlign w:val="center"/>
            <w:hideMark/>
          </w:tcPr>
          <w:p w14:paraId="64C4E9D1" w14:textId="77777777" w:rsidR="00CA130D" w:rsidRPr="00231327" w:rsidRDefault="00CA130D"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714AF327" w14:textId="77777777" w:rsidR="00CA130D" w:rsidRPr="00231327" w:rsidRDefault="00CA130D"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635F2583" w14:textId="77777777" w:rsidR="00CA130D" w:rsidRPr="00231327" w:rsidRDefault="00CA130D" w:rsidP="006E6819">
            <w:pPr>
              <w:spacing w:after="0" w:line="240" w:lineRule="auto"/>
              <w:rPr>
                <w:rFonts w:ascii="Arial" w:eastAsia="Times New Roman" w:hAnsi="Arial" w:cs="Arial"/>
                <w:sz w:val="14"/>
                <w:szCs w:val="14"/>
                <w:lang w:eastAsia="en-US"/>
              </w:rPr>
            </w:pPr>
          </w:p>
        </w:tc>
        <w:tc>
          <w:tcPr>
            <w:tcW w:w="1071" w:type="dxa"/>
            <w:tcBorders>
              <w:top w:val="nil"/>
              <w:left w:val="nil"/>
              <w:bottom w:val="nil"/>
              <w:right w:val="nil"/>
            </w:tcBorders>
            <w:shd w:val="clear" w:color="auto" w:fill="auto"/>
            <w:noWrap/>
            <w:vAlign w:val="center"/>
            <w:hideMark/>
          </w:tcPr>
          <w:p w14:paraId="542F06A7" w14:textId="77777777" w:rsidR="00CA130D" w:rsidRPr="00231327" w:rsidRDefault="00CA130D"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2B1F1C5F" w14:textId="77777777" w:rsidR="00CA130D" w:rsidRPr="00231327" w:rsidRDefault="00CA130D"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63902AF9" w14:textId="77777777" w:rsidR="00CA130D" w:rsidRPr="00231327" w:rsidRDefault="00CA130D"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2CCD70B8" w14:textId="77777777" w:rsidR="00CA130D" w:rsidRPr="00231327" w:rsidRDefault="00CA130D" w:rsidP="006E6819">
            <w:pPr>
              <w:spacing w:after="0" w:line="240" w:lineRule="auto"/>
              <w:rPr>
                <w:rFonts w:ascii="Arial" w:eastAsia="Times New Roman" w:hAnsi="Arial" w:cs="Arial"/>
                <w:sz w:val="14"/>
                <w:szCs w:val="14"/>
                <w:lang w:eastAsia="en-US"/>
              </w:rPr>
            </w:pPr>
          </w:p>
        </w:tc>
      </w:tr>
      <w:tr w:rsidR="00DE0636" w:rsidRPr="00231327" w14:paraId="0A504F1D" w14:textId="77777777" w:rsidTr="00CA130D">
        <w:trPr>
          <w:trHeight w:val="262"/>
        </w:trPr>
        <w:tc>
          <w:tcPr>
            <w:tcW w:w="2926" w:type="dxa"/>
            <w:gridSpan w:val="2"/>
            <w:tcBorders>
              <w:top w:val="single" w:sz="8" w:space="0" w:color="auto"/>
              <w:left w:val="nil"/>
              <w:bottom w:val="single" w:sz="4" w:space="0" w:color="auto"/>
              <w:right w:val="nil"/>
            </w:tcBorders>
            <w:shd w:val="clear" w:color="auto" w:fill="auto"/>
            <w:noWrap/>
            <w:vAlign w:val="center"/>
            <w:hideMark/>
          </w:tcPr>
          <w:p w14:paraId="34FED70F" w14:textId="77777777" w:rsidR="006E6419" w:rsidRPr="00231327" w:rsidRDefault="006E6419"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Regression Statistics</w:t>
            </w:r>
          </w:p>
        </w:tc>
        <w:tc>
          <w:tcPr>
            <w:tcW w:w="1040" w:type="dxa"/>
            <w:tcBorders>
              <w:top w:val="nil"/>
              <w:left w:val="nil"/>
              <w:bottom w:val="nil"/>
              <w:right w:val="nil"/>
            </w:tcBorders>
            <w:shd w:val="clear" w:color="auto" w:fill="auto"/>
            <w:noWrap/>
            <w:vAlign w:val="center"/>
            <w:hideMark/>
          </w:tcPr>
          <w:p w14:paraId="2F8D295A" w14:textId="77777777" w:rsidR="006E6419" w:rsidRPr="00231327" w:rsidRDefault="006E6419" w:rsidP="006E6819">
            <w:pPr>
              <w:spacing w:after="0" w:line="240" w:lineRule="auto"/>
              <w:rPr>
                <w:rFonts w:ascii="Arial" w:eastAsia="Times New Roman" w:hAnsi="Arial" w:cs="Arial"/>
                <w:i/>
                <w:iCs/>
                <w:color w:val="000000"/>
                <w:sz w:val="14"/>
                <w:szCs w:val="14"/>
                <w:lang w:eastAsia="en-US"/>
              </w:rPr>
            </w:pPr>
          </w:p>
        </w:tc>
        <w:tc>
          <w:tcPr>
            <w:tcW w:w="1040" w:type="dxa"/>
            <w:tcBorders>
              <w:top w:val="nil"/>
              <w:left w:val="nil"/>
              <w:bottom w:val="nil"/>
              <w:right w:val="nil"/>
            </w:tcBorders>
            <w:shd w:val="clear" w:color="auto" w:fill="auto"/>
            <w:noWrap/>
            <w:vAlign w:val="center"/>
            <w:hideMark/>
          </w:tcPr>
          <w:p w14:paraId="55781F6F"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7C5AD8EF"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71" w:type="dxa"/>
            <w:tcBorders>
              <w:top w:val="nil"/>
              <w:left w:val="nil"/>
              <w:bottom w:val="nil"/>
              <w:right w:val="nil"/>
            </w:tcBorders>
            <w:shd w:val="clear" w:color="auto" w:fill="auto"/>
            <w:noWrap/>
            <w:vAlign w:val="center"/>
            <w:hideMark/>
          </w:tcPr>
          <w:p w14:paraId="44415371"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192AF164"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1F7B4CEA"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584280B4" w14:textId="77777777" w:rsidR="006E6419" w:rsidRPr="00231327" w:rsidRDefault="006E6419" w:rsidP="006E6819">
            <w:pPr>
              <w:spacing w:after="0" w:line="240" w:lineRule="auto"/>
              <w:rPr>
                <w:rFonts w:ascii="Arial" w:eastAsia="Times New Roman" w:hAnsi="Arial" w:cs="Arial"/>
                <w:sz w:val="14"/>
                <w:szCs w:val="14"/>
                <w:lang w:eastAsia="en-US"/>
              </w:rPr>
            </w:pPr>
          </w:p>
        </w:tc>
      </w:tr>
      <w:tr w:rsidR="006E6419" w:rsidRPr="00231327" w14:paraId="093A0704" w14:textId="77777777" w:rsidTr="00CA130D">
        <w:trPr>
          <w:trHeight w:val="262"/>
        </w:trPr>
        <w:tc>
          <w:tcPr>
            <w:tcW w:w="1575" w:type="dxa"/>
            <w:tcBorders>
              <w:top w:val="nil"/>
              <w:left w:val="nil"/>
              <w:bottom w:val="nil"/>
              <w:right w:val="nil"/>
            </w:tcBorders>
            <w:shd w:val="clear" w:color="auto" w:fill="auto"/>
            <w:noWrap/>
            <w:vAlign w:val="center"/>
            <w:hideMark/>
          </w:tcPr>
          <w:p w14:paraId="45F7B738"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Multiple R</w:t>
            </w:r>
          </w:p>
        </w:tc>
        <w:tc>
          <w:tcPr>
            <w:tcW w:w="1351" w:type="dxa"/>
            <w:tcBorders>
              <w:top w:val="nil"/>
              <w:left w:val="nil"/>
              <w:bottom w:val="nil"/>
              <w:right w:val="nil"/>
            </w:tcBorders>
            <w:shd w:val="clear" w:color="auto" w:fill="auto"/>
            <w:noWrap/>
            <w:vAlign w:val="center"/>
            <w:hideMark/>
          </w:tcPr>
          <w:p w14:paraId="4B3CB536"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0.961277825</w:t>
            </w:r>
          </w:p>
        </w:tc>
        <w:tc>
          <w:tcPr>
            <w:tcW w:w="1040" w:type="dxa"/>
            <w:tcBorders>
              <w:top w:val="nil"/>
              <w:left w:val="nil"/>
              <w:bottom w:val="nil"/>
              <w:right w:val="nil"/>
            </w:tcBorders>
            <w:shd w:val="clear" w:color="auto" w:fill="auto"/>
            <w:noWrap/>
            <w:vAlign w:val="center"/>
            <w:hideMark/>
          </w:tcPr>
          <w:p w14:paraId="7300B899" w14:textId="77777777" w:rsidR="006E6419" w:rsidRPr="00231327" w:rsidRDefault="006E6419" w:rsidP="006E6819">
            <w:pPr>
              <w:spacing w:after="0" w:line="240" w:lineRule="auto"/>
              <w:rPr>
                <w:rFonts w:ascii="Arial" w:eastAsia="Times New Roman" w:hAnsi="Arial" w:cs="Arial"/>
                <w:color w:val="000000"/>
                <w:sz w:val="14"/>
                <w:szCs w:val="14"/>
                <w:lang w:eastAsia="en-US"/>
              </w:rPr>
            </w:pPr>
          </w:p>
        </w:tc>
        <w:tc>
          <w:tcPr>
            <w:tcW w:w="1040" w:type="dxa"/>
            <w:tcBorders>
              <w:top w:val="nil"/>
              <w:left w:val="nil"/>
              <w:bottom w:val="nil"/>
              <w:right w:val="nil"/>
            </w:tcBorders>
            <w:shd w:val="clear" w:color="auto" w:fill="auto"/>
            <w:noWrap/>
            <w:vAlign w:val="center"/>
            <w:hideMark/>
          </w:tcPr>
          <w:p w14:paraId="7DB6B991"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65F9F6C5"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71" w:type="dxa"/>
            <w:tcBorders>
              <w:top w:val="nil"/>
              <w:left w:val="nil"/>
              <w:bottom w:val="nil"/>
              <w:right w:val="nil"/>
            </w:tcBorders>
            <w:shd w:val="clear" w:color="auto" w:fill="auto"/>
            <w:noWrap/>
            <w:vAlign w:val="center"/>
            <w:hideMark/>
          </w:tcPr>
          <w:p w14:paraId="417CD096"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6C5AEF58"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779CEF89"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5A9E629D" w14:textId="77777777" w:rsidR="006E6419" w:rsidRPr="00231327" w:rsidRDefault="006E6419" w:rsidP="006E6819">
            <w:pPr>
              <w:spacing w:after="0" w:line="240" w:lineRule="auto"/>
              <w:rPr>
                <w:rFonts w:ascii="Arial" w:eastAsia="Times New Roman" w:hAnsi="Arial" w:cs="Arial"/>
                <w:sz w:val="14"/>
                <w:szCs w:val="14"/>
                <w:lang w:eastAsia="en-US"/>
              </w:rPr>
            </w:pPr>
          </w:p>
        </w:tc>
      </w:tr>
      <w:tr w:rsidR="006E6419" w:rsidRPr="00231327" w14:paraId="120C23B6" w14:textId="77777777" w:rsidTr="00CA130D">
        <w:trPr>
          <w:trHeight w:val="262"/>
        </w:trPr>
        <w:tc>
          <w:tcPr>
            <w:tcW w:w="1575" w:type="dxa"/>
            <w:tcBorders>
              <w:top w:val="nil"/>
              <w:left w:val="nil"/>
              <w:bottom w:val="nil"/>
              <w:right w:val="nil"/>
            </w:tcBorders>
            <w:shd w:val="clear" w:color="auto" w:fill="auto"/>
            <w:noWrap/>
            <w:vAlign w:val="center"/>
            <w:hideMark/>
          </w:tcPr>
          <w:p w14:paraId="122BE019"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R Square</w:t>
            </w:r>
          </w:p>
        </w:tc>
        <w:tc>
          <w:tcPr>
            <w:tcW w:w="1351" w:type="dxa"/>
            <w:tcBorders>
              <w:top w:val="nil"/>
              <w:left w:val="nil"/>
              <w:bottom w:val="nil"/>
              <w:right w:val="nil"/>
            </w:tcBorders>
            <w:shd w:val="clear" w:color="auto" w:fill="auto"/>
            <w:noWrap/>
            <w:vAlign w:val="center"/>
            <w:hideMark/>
          </w:tcPr>
          <w:p w14:paraId="3840E909"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0.924055057</w:t>
            </w:r>
          </w:p>
        </w:tc>
        <w:tc>
          <w:tcPr>
            <w:tcW w:w="1040" w:type="dxa"/>
            <w:tcBorders>
              <w:top w:val="nil"/>
              <w:left w:val="nil"/>
              <w:bottom w:val="nil"/>
              <w:right w:val="nil"/>
            </w:tcBorders>
            <w:shd w:val="clear" w:color="auto" w:fill="auto"/>
            <w:noWrap/>
            <w:vAlign w:val="center"/>
            <w:hideMark/>
          </w:tcPr>
          <w:p w14:paraId="2D38E2D3" w14:textId="77777777" w:rsidR="006E6419" w:rsidRPr="00231327" w:rsidRDefault="006E6419" w:rsidP="006E6819">
            <w:pPr>
              <w:spacing w:after="0" w:line="240" w:lineRule="auto"/>
              <w:rPr>
                <w:rFonts w:ascii="Arial" w:eastAsia="Times New Roman" w:hAnsi="Arial" w:cs="Arial"/>
                <w:color w:val="000000"/>
                <w:sz w:val="14"/>
                <w:szCs w:val="14"/>
                <w:lang w:eastAsia="en-US"/>
              </w:rPr>
            </w:pPr>
          </w:p>
        </w:tc>
        <w:tc>
          <w:tcPr>
            <w:tcW w:w="1040" w:type="dxa"/>
            <w:tcBorders>
              <w:top w:val="nil"/>
              <w:left w:val="nil"/>
              <w:bottom w:val="nil"/>
              <w:right w:val="nil"/>
            </w:tcBorders>
            <w:shd w:val="clear" w:color="auto" w:fill="auto"/>
            <w:noWrap/>
            <w:vAlign w:val="center"/>
            <w:hideMark/>
          </w:tcPr>
          <w:p w14:paraId="7A628959"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313C0D39"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71" w:type="dxa"/>
            <w:tcBorders>
              <w:top w:val="nil"/>
              <w:left w:val="nil"/>
              <w:bottom w:val="nil"/>
              <w:right w:val="nil"/>
            </w:tcBorders>
            <w:shd w:val="clear" w:color="auto" w:fill="auto"/>
            <w:noWrap/>
            <w:vAlign w:val="center"/>
            <w:hideMark/>
          </w:tcPr>
          <w:p w14:paraId="67D42124"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50084F53"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69D7F68C"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1D1A3912" w14:textId="77777777" w:rsidR="006E6419" w:rsidRPr="00231327" w:rsidRDefault="006E6419" w:rsidP="006E6819">
            <w:pPr>
              <w:spacing w:after="0" w:line="240" w:lineRule="auto"/>
              <w:rPr>
                <w:rFonts w:ascii="Arial" w:eastAsia="Times New Roman" w:hAnsi="Arial" w:cs="Arial"/>
                <w:sz w:val="14"/>
                <w:szCs w:val="14"/>
                <w:lang w:eastAsia="en-US"/>
              </w:rPr>
            </w:pPr>
          </w:p>
        </w:tc>
      </w:tr>
      <w:tr w:rsidR="006E6419" w:rsidRPr="00231327" w14:paraId="3C94047B" w14:textId="77777777" w:rsidTr="00CA130D">
        <w:trPr>
          <w:trHeight w:val="262"/>
        </w:trPr>
        <w:tc>
          <w:tcPr>
            <w:tcW w:w="1575" w:type="dxa"/>
            <w:tcBorders>
              <w:top w:val="nil"/>
              <w:left w:val="nil"/>
              <w:bottom w:val="nil"/>
              <w:right w:val="nil"/>
            </w:tcBorders>
            <w:shd w:val="clear" w:color="auto" w:fill="auto"/>
            <w:noWrap/>
            <w:vAlign w:val="center"/>
            <w:hideMark/>
          </w:tcPr>
          <w:p w14:paraId="76C2AB1F"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Adjusted R Square</w:t>
            </w:r>
          </w:p>
        </w:tc>
        <w:tc>
          <w:tcPr>
            <w:tcW w:w="1351" w:type="dxa"/>
            <w:tcBorders>
              <w:top w:val="nil"/>
              <w:left w:val="nil"/>
              <w:bottom w:val="nil"/>
              <w:right w:val="nil"/>
            </w:tcBorders>
            <w:shd w:val="clear" w:color="auto" w:fill="auto"/>
            <w:noWrap/>
            <w:vAlign w:val="center"/>
            <w:hideMark/>
          </w:tcPr>
          <w:p w14:paraId="252BB255"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0.91561673</w:t>
            </w:r>
          </w:p>
        </w:tc>
        <w:tc>
          <w:tcPr>
            <w:tcW w:w="1040" w:type="dxa"/>
            <w:tcBorders>
              <w:top w:val="nil"/>
              <w:left w:val="nil"/>
              <w:bottom w:val="nil"/>
              <w:right w:val="nil"/>
            </w:tcBorders>
            <w:shd w:val="clear" w:color="auto" w:fill="auto"/>
            <w:noWrap/>
            <w:vAlign w:val="center"/>
            <w:hideMark/>
          </w:tcPr>
          <w:p w14:paraId="18653A47" w14:textId="77777777" w:rsidR="006E6419" w:rsidRPr="00231327" w:rsidRDefault="006E6419" w:rsidP="006E6819">
            <w:pPr>
              <w:spacing w:after="0" w:line="240" w:lineRule="auto"/>
              <w:rPr>
                <w:rFonts w:ascii="Arial" w:eastAsia="Times New Roman" w:hAnsi="Arial" w:cs="Arial"/>
                <w:color w:val="000000"/>
                <w:sz w:val="14"/>
                <w:szCs w:val="14"/>
                <w:lang w:eastAsia="en-US"/>
              </w:rPr>
            </w:pPr>
          </w:p>
        </w:tc>
        <w:tc>
          <w:tcPr>
            <w:tcW w:w="1040" w:type="dxa"/>
            <w:tcBorders>
              <w:top w:val="nil"/>
              <w:left w:val="nil"/>
              <w:bottom w:val="nil"/>
              <w:right w:val="nil"/>
            </w:tcBorders>
            <w:shd w:val="clear" w:color="auto" w:fill="auto"/>
            <w:noWrap/>
            <w:vAlign w:val="center"/>
            <w:hideMark/>
          </w:tcPr>
          <w:p w14:paraId="7E796FA2"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13BCA2C0"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71" w:type="dxa"/>
            <w:tcBorders>
              <w:top w:val="nil"/>
              <w:left w:val="nil"/>
              <w:bottom w:val="nil"/>
              <w:right w:val="nil"/>
            </w:tcBorders>
            <w:shd w:val="clear" w:color="auto" w:fill="auto"/>
            <w:noWrap/>
            <w:vAlign w:val="center"/>
            <w:hideMark/>
          </w:tcPr>
          <w:p w14:paraId="46BC4DD5"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4102B30E"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1F9BEF4A"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3C379D22" w14:textId="77777777" w:rsidR="006E6419" w:rsidRPr="00231327" w:rsidRDefault="006E6419" w:rsidP="006E6819">
            <w:pPr>
              <w:spacing w:after="0" w:line="240" w:lineRule="auto"/>
              <w:rPr>
                <w:rFonts w:ascii="Arial" w:eastAsia="Times New Roman" w:hAnsi="Arial" w:cs="Arial"/>
                <w:sz w:val="14"/>
                <w:szCs w:val="14"/>
                <w:lang w:eastAsia="en-US"/>
              </w:rPr>
            </w:pPr>
          </w:p>
        </w:tc>
      </w:tr>
      <w:tr w:rsidR="006E6419" w:rsidRPr="00231327" w14:paraId="3F8A7437" w14:textId="77777777" w:rsidTr="00CA130D">
        <w:trPr>
          <w:trHeight w:val="262"/>
        </w:trPr>
        <w:tc>
          <w:tcPr>
            <w:tcW w:w="1575" w:type="dxa"/>
            <w:tcBorders>
              <w:top w:val="nil"/>
              <w:left w:val="nil"/>
              <w:bottom w:val="nil"/>
              <w:right w:val="nil"/>
            </w:tcBorders>
            <w:shd w:val="clear" w:color="auto" w:fill="auto"/>
            <w:noWrap/>
            <w:vAlign w:val="center"/>
            <w:hideMark/>
          </w:tcPr>
          <w:p w14:paraId="157CC870"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Standard Error</w:t>
            </w:r>
          </w:p>
        </w:tc>
        <w:tc>
          <w:tcPr>
            <w:tcW w:w="1351" w:type="dxa"/>
            <w:tcBorders>
              <w:top w:val="nil"/>
              <w:left w:val="nil"/>
              <w:bottom w:val="nil"/>
              <w:right w:val="nil"/>
            </w:tcBorders>
            <w:shd w:val="clear" w:color="auto" w:fill="auto"/>
            <w:noWrap/>
            <w:vAlign w:val="center"/>
            <w:hideMark/>
          </w:tcPr>
          <w:p w14:paraId="6F223DC9"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568.9370245</w:t>
            </w:r>
          </w:p>
        </w:tc>
        <w:tc>
          <w:tcPr>
            <w:tcW w:w="1040" w:type="dxa"/>
            <w:tcBorders>
              <w:top w:val="nil"/>
              <w:left w:val="nil"/>
              <w:bottom w:val="nil"/>
              <w:right w:val="nil"/>
            </w:tcBorders>
            <w:shd w:val="clear" w:color="auto" w:fill="auto"/>
            <w:noWrap/>
            <w:vAlign w:val="center"/>
            <w:hideMark/>
          </w:tcPr>
          <w:p w14:paraId="0FA944B4" w14:textId="77777777" w:rsidR="006E6419" w:rsidRPr="00231327" w:rsidRDefault="006E6419" w:rsidP="006E6819">
            <w:pPr>
              <w:spacing w:after="0" w:line="240" w:lineRule="auto"/>
              <w:rPr>
                <w:rFonts w:ascii="Arial" w:eastAsia="Times New Roman" w:hAnsi="Arial" w:cs="Arial"/>
                <w:color w:val="000000"/>
                <w:sz w:val="14"/>
                <w:szCs w:val="14"/>
                <w:lang w:eastAsia="en-US"/>
              </w:rPr>
            </w:pPr>
          </w:p>
        </w:tc>
        <w:tc>
          <w:tcPr>
            <w:tcW w:w="1040" w:type="dxa"/>
            <w:tcBorders>
              <w:top w:val="nil"/>
              <w:left w:val="nil"/>
              <w:bottom w:val="nil"/>
              <w:right w:val="nil"/>
            </w:tcBorders>
            <w:shd w:val="clear" w:color="auto" w:fill="auto"/>
            <w:noWrap/>
            <w:vAlign w:val="center"/>
            <w:hideMark/>
          </w:tcPr>
          <w:p w14:paraId="6BBD6A74"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5CA9E5C4"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71" w:type="dxa"/>
            <w:tcBorders>
              <w:top w:val="nil"/>
              <w:left w:val="nil"/>
              <w:bottom w:val="nil"/>
              <w:right w:val="nil"/>
            </w:tcBorders>
            <w:shd w:val="clear" w:color="auto" w:fill="auto"/>
            <w:noWrap/>
            <w:vAlign w:val="center"/>
            <w:hideMark/>
          </w:tcPr>
          <w:p w14:paraId="7CE07354"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49B569A2"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4FA2391A"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1D757EB4" w14:textId="77777777" w:rsidR="006E6419" w:rsidRPr="00231327" w:rsidRDefault="006E6419" w:rsidP="006E6819">
            <w:pPr>
              <w:spacing w:after="0" w:line="240" w:lineRule="auto"/>
              <w:rPr>
                <w:rFonts w:ascii="Arial" w:eastAsia="Times New Roman" w:hAnsi="Arial" w:cs="Arial"/>
                <w:sz w:val="14"/>
                <w:szCs w:val="14"/>
                <w:lang w:eastAsia="en-US"/>
              </w:rPr>
            </w:pPr>
          </w:p>
        </w:tc>
      </w:tr>
      <w:tr w:rsidR="006E6419" w:rsidRPr="00231327" w14:paraId="7EE16400" w14:textId="77777777" w:rsidTr="00CA130D">
        <w:trPr>
          <w:trHeight w:val="276"/>
        </w:trPr>
        <w:tc>
          <w:tcPr>
            <w:tcW w:w="1575" w:type="dxa"/>
            <w:tcBorders>
              <w:top w:val="nil"/>
              <w:left w:val="nil"/>
              <w:bottom w:val="single" w:sz="8" w:space="0" w:color="auto"/>
              <w:right w:val="nil"/>
            </w:tcBorders>
            <w:shd w:val="clear" w:color="auto" w:fill="auto"/>
            <w:noWrap/>
            <w:vAlign w:val="center"/>
            <w:hideMark/>
          </w:tcPr>
          <w:p w14:paraId="3D993DFE"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Observations</w:t>
            </w:r>
          </w:p>
        </w:tc>
        <w:tc>
          <w:tcPr>
            <w:tcW w:w="1351" w:type="dxa"/>
            <w:tcBorders>
              <w:top w:val="nil"/>
              <w:left w:val="nil"/>
              <w:bottom w:val="single" w:sz="8" w:space="0" w:color="auto"/>
              <w:right w:val="nil"/>
            </w:tcBorders>
            <w:shd w:val="clear" w:color="auto" w:fill="auto"/>
            <w:noWrap/>
            <w:vAlign w:val="center"/>
            <w:hideMark/>
          </w:tcPr>
          <w:p w14:paraId="3AEC1536"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21</w:t>
            </w:r>
          </w:p>
        </w:tc>
        <w:tc>
          <w:tcPr>
            <w:tcW w:w="1040" w:type="dxa"/>
            <w:tcBorders>
              <w:top w:val="nil"/>
              <w:left w:val="nil"/>
              <w:bottom w:val="nil"/>
              <w:right w:val="nil"/>
            </w:tcBorders>
            <w:shd w:val="clear" w:color="auto" w:fill="auto"/>
            <w:noWrap/>
            <w:vAlign w:val="center"/>
            <w:hideMark/>
          </w:tcPr>
          <w:p w14:paraId="0DF68D97" w14:textId="77777777" w:rsidR="006E6419" w:rsidRPr="00231327" w:rsidRDefault="006E6419" w:rsidP="006E6819">
            <w:pPr>
              <w:spacing w:after="0" w:line="240" w:lineRule="auto"/>
              <w:rPr>
                <w:rFonts w:ascii="Arial" w:eastAsia="Times New Roman" w:hAnsi="Arial" w:cs="Arial"/>
                <w:color w:val="000000"/>
                <w:sz w:val="14"/>
                <w:szCs w:val="14"/>
                <w:lang w:eastAsia="en-US"/>
              </w:rPr>
            </w:pPr>
          </w:p>
        </w:tc>
        <w:tc>
          <w:tcPr>
            <w:tcW w:w="1040" w:type="dxa"/>
            <w:tcBorders>
              <w:top w:val="nil"/>
              <w:left w:val="nil"/>
              <w:bottom w:val="nil"/>
              <w:right w:val="nil"/>
            </w:tcBorders>
            <w:shd w:val="clear" w:color="auto" w:fill="auto"/>
            <w:noWrap/>
            <w:vAlign w:val="center"/>
            <w:hideMark/>
          </w:tcPr>
          <w:p w14:paraId="46A28C95"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64F808D8"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71" w:type="dxa"/>
            <w:tcBorders>
              <w:top w:val="nil"/>
              <w:left w:val="nil"/>
              <w:bottom w:val="nil"/>
              <w:right w:val="nil"/>
            </w:tcBorders>
            <w:shd w:val="clear" w:color="auto" w:fill="auto"/>
            <w:noWrap/>
            <w:vAlign w:val="center"/>
            <w:hideMark/>
          </w:tcPr>
          <w:p w14:paraId="1A7822B5"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0DD8443C"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3CBE7A67"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726A9BA1" w14:textId="77777777" w:rsidR="006E6419" w:rsidRPr="00231327" w:rsidRDefault="006E6419" w:rsidP="006E6819">
            <w:pPr>
              <w:spacing w:after="0" w:line="240" w:lineRule="auto"/>
              <w:rPr>
                <w:rFonts w:ascii="Arial" w:eastAsia="Times New Roman" w:hAnsi="Arial" w:cs="Arial"/>
                <w:sz w:val="14"/>
                <w:szCs w:val="14"/>
                <w:lang w:eastAsia="en-US"/>
              </w:rPr>
            </w:pPr>
          </w:p>
        </w:tc>
      </w:tr>
      <w:tr w:rsidR="006E6419" w:rsidRPr="00231327" w14:paraId="0B4F1310" w14:textId="77777777" w:rsidTr="00CA130D">
        <w:trPr>
          <w:trHeight w:val="262"/>
        </w:trPr>
        <w:tc>
          <w:tcPr>
            <w:tcW w:w="1575" w:type="dxa"/>
            <w:tcBorders>
              <w:top w:val="nil"/>
              <w:left w:val="nil"/>
              <w:bottom w:val="nil"/>
              <w:right w:val="nil"/>
            </w:tcBorders>
            <w:shd w:val="clear" w:color="auto" w:fill="auto"/>
            <w:noWrap/>
            <w:vAlign w:val="center"/>
            <w:hideMark/>
          </w:tcPr>
          <w:p w14:paraId="27C63F39"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351" w:type="dxa"/>
            <w:tcBorders>
              <w:top w:val="nil"/>
              <w:left w:val="nil"/>
              <w:bottom w:val="nil"/>
              <w:right w:val="nil"/>
            </w:tcBorders>
            <w:shd w:val="clear" w:color="auto" w:fill="auto"/>
            <w:noWrap/>
            <w:vAlign w:val="center"/>
            <w:hideMark/>
          </w:tcPr>
          <w:p w14:paraId="7B7444D8"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36821C30"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388031E2"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290679C7"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71" w:type="dxa"/>
            <w:tcBorders>
              <w:top w:val="nil"/>
              <w:left w:val="nil"/>
              <w:bottom w:val="nil"/>
              <w:right w:val="nil"/>
            </w:tcBorders>
            <w:shd w:val="clear" w:color="auto" w:fill="auto"/>
            <w:noWrap/>
            <w:vAlign w:val="center"/>
            <w:hideMark/>
          </w:tcPr>
          <w:p w14:paraId="787A967D"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11EC3964"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2E626E19"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11267479" w14:textId="77777777" w:rsidR="006E6419" w:rsidRPr="00231327" w:rsidRDefault="006E6419" w:rsidP="006E6819">
            <w:pPr>
              <w:spacing w:after="0" w:line="240" w:lineRule="auto"/>
              <w:rPr>
                <w:rFonts w:ascii="Arial" w:eastAsia="Times New Roman" w:hAnsi="Arial" w:cs="Arial"/>
                <w:sz w:val="14"/>
                <w:szCs w:val="14"/>
                <w:lang w:eastAsia="en-US"/>
              </w:rPr>
            </w:pPr>
          </w:p>
        </w:tc>
      </w:tr>
      <w:tr w:rsidR="006E6419" w:rsidRPr="00231327" w14:paraId="126F7B18" w14:textId="77777777" w:rsidTr="00CA130D">
        <w:trPr>
          <w:trHeight w:val="276"/>
        </w:trPr>
        <w:tc>
          <w:tcPr>
            <w:tcW w:w="1575" w:type="dxa"/>
            <w:tcBorders>
              <w:top w:val="nil"/>
              <w:left w:val="nil"/>
              <w:bottom w:val="nil"/>
              <w:right w:val="nil"/>
            </w:tcBorders>
            <w:shd w:val="clear" w:color="auto" w:fill="auto"/>
            <w:noWrap/>
            <w:vAlign w:val="center"/>
            <w:hideMark/>
          </w:tcPr>
          <w:p w14:paraId="739AFCC4"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ANOVA</w:t>
            </w:r>
          </w:p>
        </w:tc>
        <w:tc>
          <w:tcPr>
            <w:tcW w:w="1351" w:type="dxa"/>
            <w:tcBorders>
              <w:top w:val="nil"/>
              <w:left w:val="nil"/>
              <w:bottom w:val="nil"/>
              <w:right w:val="nil"/>
            </w:tcBorders>
            <w:shd w:val="clear" w:color="auto" w:fill="auto"/>
            <w:noWrap/>
            <w:vAlign w:val="center"/>
            <w:hideMark/>
          </w:tcPr>
          <w:p w14:paraId="1BDFCEA3" w14:textId="77777777" w:rsidR="006E6419" w:rsidRPr="00231327" w:rsidRDefault="006E6419" w:rsidP="006E6819">
            <w:pPr>
              <w:spacing w:after="0" w:line="240" w:lineRule="auto"/>
              <w:rPr>
                <w:rFonts w:ascii="Arial" w:eastAsia="Times New Roman" w:hAnsi="Arial" w:cs="Arial"/>
                <w:color w:val="000000"/>
                <w:sz w:val="14"/>
                <w:szCs w:val="14"/>
                <w:lang w:eastAsia="en-US"/>
              </w:rPr>
            </w:pPr>
          </w:p>
        </w:tc>
        <w:tc>
          <w:tcPr>
            <w:tcW w:w="1040" w:type="dxa"/>
            <w:tcBorders>
              <w:top w:val="nil"/>
              <w:left w:val="nil"/>
              <w:bottom w:val="nil"/>
              <w:right w:val="nil"/>
            </w:tcBorders>
            <w:shd w:val="clear" w:color="auto" w:fill="auto"/>
            <w:noWrap/>
            <w:vAlign w:val="center"/>
            <w:hideMark/>
          </w:tcPr>
          <w:p w14:paraId="7406F830"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4A6C3363"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33FC30D0"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71" w:type="dxa"/>
            <w:tcBorders>
              <w:top w:val="nil"/>
              <w:left w:val="nil"/>
              <w:bottom w:val="nil"/>
              <w:right w:val="nil"/>
            </w:tcBorders>
            <w:shd w:val="clear" w:color="auto" w:fill="auto"/>
            <w:noWrap/>
            <w:vAlign w:val="center"/>
            <w:hideMark/>
          </w:tcPr>
          <w:p w14:paraId="6CE958DA"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4F02935D"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30DC2D7A"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09C9813B" w14:textId="77777777" w:rsidR="006E6419" w:rsidRPr="00231327" w:rsidRDefault="006E6419" w:rsidP="006E6819">
            <w:pPr>
              <w:spacing w:after="0" w:line="240" w:lineRule="auto"/>
              <w:rPr>
                <w:rFonts w:ascii="Arial" w:eastAsia="Times New Roman" w:hAnsi="Arial" w:cs="Arial"/>
                <w:sz w:val="14"/>
                <w:szCs w:val="14"/>
                <w:lang w:eastAsia="en-US"/>
              </w:rPr>
            </w:pPr>
          </w:p>
        </w:tc>
      </w:tr>
      <w:tr w:rsidR="006E6419" w:rsidRPr="00231327" w14:paraId="23F4662E" w14:textId="77777777" w:rsidTr="00CA130D">
        <w:trPr>
          <w:trHeight w:val="262"/>
        </w:trPr>
        <w:tc>
          <w:tcPr>
            <w:tcW w:w="1575" w:type="dxa"/>
            <w:tcBorders>
              <w:top w:val="single" w:sz="8" w:space="0" w:color="auto"/>
              <w:left w:val="nil"/>
              <w:bottom w:val="single" w:sz="4" w:space="0" w:color="auto"/>
              <w:right w:val="nil"/>
            </w:tcBorders>
            <w:shd w:val="clear" w:color="auto" w:fill="auto"/>
            <w:noWrap/>
            <w:vAlign w:val="center"/>
            <w:hideMark/>
          </w:tcPr>
          <w:p w14:paraId="59D20635" w14:textId="1147FD17" w:rsidR="006E6419" w:rsidRPr="00231327" w:rsidRDefault="006E6419" w:rsidP="006E6819">
            <w:pPr>
              <w:spacing w:after="0" w:line="240" w:lineRule="auto"/>
              <w:rPr>
                <w:rFonts w:ascii="Arial" w:eastAsia="Times New Roman" w:hAnsi="Arial" w:cs="Arial"/>
                <w:i/>
                <w:iCs/>
                <w:color w:val="000000"/>
                <w:sz w:val="14"/>
                <w:szCs w:val="14"/>
                <w:lang w:eastAsia="en-US"/>
              </w:rPr>
            </w:pPr>
          </w:p>
        </w:tc>
        <w:tc>
          <w:tcPr>
            <w:tcW w:w="1351" w:type="dxa"/>
            <w:tcBorders>
              <w:top w:val="single" w:sz="8" w:space="0" w:color="auto"/>
              <w:left w:val="nil"/>
              <w:bottom w:val="single" w:sz="4" w:space="0" w:color="auto"/>
              <w:right w:val="nil"/>
            </w:tcBorders>
            <w:shd w:val="clear" w:color="auto" w:fill="auto"/>
            <w:noWrap/>
            <w:vAlign w:val="center"/>
            <w:hideMark/>
          </w:tcPr>
          <w:p w14:paraId="69450BD3" w14:textId="77777777" w:rsidR="006E6419" w:rsidRPr="00231327" w:rsidRDefault="006E6419" w:rsidP="006E6819">
            <w:pPr>
              <w:spacing w:after="0" w:line="240" w:lineRule="auto"/>
              <w:rPr>
                <w:rFonts w:ascii="Arial" w:eastAsia="Times New Roman" w:hAnsi="Arial" w:cs="Arial"/>
                <w:i/>
                <w:iCs/>
                <w:color w:val="000000"/>
                <w:sz w:val="14"/>
                <w:szCs w:val="14"/>
                <w:lang w:eastAsia="en-US"/>
              </w:rPr>
            </w:pPr>
            <w:proofErr w:type="spellStart"/>
            <w:r w:rsidRPr="00231327">
              <w:rPr>
                <w:rFonts w:ascii="Arial" w:eastAsia="Times New Roman" w:hAnsi="Arial" w:cs="Arial"/>
                <w:i/>
                <w:iCs/>
                <w:color w:val="000000"/>
                <w:sz w:val="14"/>
                <w:szCs w:val="14"/>
                <w:lang w:eastAsia="en-US"/>
              </w:rPr>
              <w:t>df</w:t>
            </w:r>
            <w:proofErr w:type="spellEnd"/>
          </w:p>
        </w:tc>
        <w:tc>
          <w:tcPr>
            <w:tcW w:w="1040" w:type="dxa"/>
            <w:tcBorders>
              <w:top w:val="single" w:sz="8" w:space="0" w:color="auto"/>
              <w:left w:val="nil"/>
              <w:bottom w:val="single" w:sz="4" w:space="0" w:color="auto"/>
              <w:right w:val="nil"/>
            </w:tcBorders>
            <w:shd w:val="clear" w:color="auto" w:fill="auto"/>
            <w:noWrap/>
            <w:vAlign w:val="center"/>
            <w:hideMark/>
          </w:tcPr>
          <w:p w14:paraId="18E37F10" w14:textId="77777777" w:rsidR="006E6419" w:rsidRPr="00231327" w:rsidRDefault="006E6419"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SS</w:t>
            </w:r>
          </w:p>
        </w:tc>
        <w:tc>
          <w:tcPr>
            <w:tcW w:w="1040" w:type="dxa"/>
            <w:tcBorders>
              <w:top w:val="single" w:sz="8" w:space="0" w:color="auto"/>
              <w:left w:val="nil"/>
              <w:bottom w:val="single" w:sz="4" w:space="0" w:color="auto"/>
              <w:right w:val="nil"/>
            </w:tcBorders>
            <w:shd w:val="clear" w:color="auto" w:fill="auto"/>
            <w:noWrap/>
            <w:vAlign w:val="center"/>
            <w:hideMark/>
          </w:tcPr>
          <w:p w14:paraId="6A8E4162" w14:textId="77777777" w:rsidR="006E6419" w:rsidRPr="00231327" w:rsidRDefault="006E6419"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MS</w:t>
            </w:r>
          </w:p>
        </w:tc>
        <w:tc>
          <w:tcPr>
            <w:tcW w:w="1040" w:type="dxa"/>
            <w:tcBorders>
              <w:top w:val="single" w:sz="8" w:space="0" w:color="auto"/>
              <w:left w:val="nil"/>
              <w:bottom w:val="single" w:sz="4" w:space="0" w:color="auto"/>
              <w:right w:val="nil"/>
            </w:tcBorders>
            <w:shd w:val="clear" w:color="auto" w:fill="auto"/>
            <w:noWrap/>
            <w:vAlign w:val="center"/>
            <w:hideMark/>
          </w:tcPr>
          <w:p w14:paraId="6E6F2BC2" w14:textId="77777777" w:rsidR="006E6419" w:rsidRPr="00231327" w:rsidRDefault="006E6419"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F</w:t>
            </w:r>
          </w:p>
        </w:tc>
        <w:tc>
          <w:tcPr>
            <w:tcW w:w="1071" w:type="dxa"/>
            <w:tcBorders>
              <w:top w:val="single" w:sz="8" w:space="0" w:color="auto"/>
              <w:left w:val="nil"/>
              <w:bottom w:val="single" w:sz="4" w:space="0" w:color="auto"/>
              <w:right w:val="nil"/>
            </w:tcBorders>
            <w:shd w:val="clear" w:color="auto" w:fill="auto"/>
            <w:noWrap/>
            <w:vAlign w:val="center"/>
            <w:hideMark/>
          </w:tcPr>
          <w:p w14:paraId="39EEA58B" w14:textId="77777777" w:rsidR="006E6419" w:rsidRPr="00231327" w:rsidRDefault="006E6419"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Significance F</w:t>
            </w:r>
          </w:p>
        </w:tc>
        <w:tc>
          <w:tcPr>
            <w:tcW w:w="1040" w:type="dxa"/>
            <w:tcBorders>
              <w:top w:val="nil"/>
              <w:left w:val="nil"/>
              <w:bottom w:val="nil"/>
              <w:right w:val="nil"/>
            </w:tcBorders>
            <w:shd w:val="clear" w:color="auto" w:fill="auto"/>
            <w:noWrap/>
            <w:vAlign w:val="center"/>
            <w:hideMark/>
          </w:tcPr>
          <w:p w14:paraId="135186E9" w14:textId="77777777" w:rsidR="006E6419" w:rsidRPr="00231327" w:rsidRDefault="006E6419" w:rsidP="006E6819">
            <w:pPr>
              <w:spacing w:after="0" w:line="240" w:lineRule="auto"/>
              <w:rPr>
                <w:rFonts w:ascii="Arial" w:eastAsia="Times New Roman" w:hAnsi="Arial" w:cs="Arial"/>
                <w:i/>
                <w:iCs/>
                <w:color w:val="000000"/>
                <w:sz w:val="14"/>
                <w:szCs w:val="14"/>
                <w:lang w:eastAsia="en-US"/>
              </w:rPr>
            </w:pPr>
          </w:p>
        </w:tc>
        <w:tc>
          <w:tcPr>
            <w:tcW w:w="1040" w:type="dxa"/>
            <w:tcBorders>
              <w:top w:val="nil"/>
              <w:left w:val="nil"/>
              <w:bottom w:val="nil"/>
              <w:right w:val="nil"/>
            </w:tcBorders>
            <w:shd w:val="clear" w:color="auto" w:fill="auto"/>
            <w:noWrap/>
            <w:vAlign w:val="center"/>
            <w:hideMark/>
          </w:tcPr>
          <w:p w14:paraId="39B16213"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650C4D0A" w14:textId="77777777" w:rsidR="006E6419" w:rsidRPr="00231327" w:rsidRDefault="006E6419" w:rsidP="006E6819">
            <w:pPr>
              <w:spacing w:after="0" w:line="240" w:lineRule="auto"/>
              <w:rPr>
                <w:rFonts w:ascii="Arial" w:eastAsia="Times New Roman" w:hAnsi="Arial" w:cs="Arial"/>
                <w:sz w:val="14"/>
                <w:szCs w:val="14"/>
                <w:lang w:eastAsia="en-US"/>
              </w:rPr>
            </w:pPr>
          </w:p>
        </w:tc>
      </w:tr>
      <w:tr w:rsidR="006E6419" w:rsidRPr="00231327" w14:paraId="5A27C743" w14:textId="77777777" w:rsidTr="00CA130D">
        <w:trPr>
          <w:trHeight w:val="262"/>
        </w:trPr>
        <w:tc>
          <w:tcPr>
            <w:tcW w:w="1575" w:type="dxa"/>
            <w:tcBorders>
              <w:top w:val="nil"/>
              <w:left w:val="nil"/>
              <w:bottom w:val="nil"/>
              <w:right w:val="nil"/>
            </w:tcBorders>
            <w:shd w:val="clear" w:color="auto" w:fill="auto"/>
            <w:noWrap/>
            <w:vAlign w:val="center"/>
            <w:hideMark/>
          </w:tcPr>
          <w:p w14:paraId="7200BB9D"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Regression</w:t>
            </w:r>
          </w:p>
        </w:tc>
        <w:tc>
          <w:tcPr>
            <w:tcW w:w="1351" w:type="dxa"/>
            <w:tcBorders>
              <w:top w:val="nil"/>
              <w:left w:val="nil"/>
              <w:bottom w:val="nil"/>
              <w:right w:val="nil"/>
            </w:tcBorders>
            <w:shd w:val="clear" w:color="auto" w:fill="auto"/>
            <w:noWrap/>
            <w:vAlign w:val="center"/>
            <w:hideMark/>
          </w:tcPr>
          <w:p w14:paraId="212A6C20"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2</w:t>
            </w:r>
          </w:p>
        </w:tc>
        <w:tc>
          <w:tcPr>
            <w:tcW w:w="1040" w:type="dxa"/>
            <w:tcBorders>
              <w:top w:val="nil"/>
              <w:left w:val="nil"/>
              <w:bottom w:val="nil"/>
              <w:right w:val="nil"/>
            </w:tcBorders>
            <w:shd w:val="clear" w:color="auto" w:fill="auto"/>
            <w:noWrap/>
            <w:vAlign w:val="center"/>
            <w:hideMark/>
          </w:tcPr>
          <w:p w14:paraId="7382C54A"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70892433.58</w:t>
            </w:r>
          </w:p>
        </w:tc>
        <w:tc>
          <w:tcPr>
            <w:tcW w:w="1040" w:type="dxa"/>
            <w:tcBorders>
              <w:top w:val="nil"/>
              <w:left w:val="nil"/>
              <w:bottom w:val="nil"/>
              <w:right w:val="nil"/>
            </w:tcBorders>
            <w:shd w:val="clear" w:color="auto" w:fill="auto"/>
            <w:noWrap/>
            <w:vAlign w:val="center"/>
            <w:hideMark/>
          </w:tcPr>
          <w:p w14:paraId="7AD79487"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35446216.79</w:t>
            </w:r>
          </w:p>
        </w:tc>
        <w:tc>
          <w:tcPr>
            <w:tcW w:w="1040" w:type="dxa"/>
            <w:tcBorders>
              <w:top w:val="nil"/>
              <w:left w:val="nil"/>
              <w:bottom w:val="nil"/>
              <w:right w:val="nil"/>
            </w:tcBorders>
            <w:shd w:val="clear" w:color="auto" w:fill="auto"/>
            <w:noWrap/>
            <w:vAlign w:val="center"/>
            <w:hideMark/>
          </w:tcPr>
          <w:p w14:paraId="3B69E792"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109.5069026</w:t>
            </w:r>
          </w:p>
        </w:tc>
        <w:tc>
          <w:tcPr>
            <w:tcW w:w="1071" w:type="dxa"/>
            <w:tcBorders>
              <w:top w:val="nil"/>
              <w:left w:val="nil"/>
              <w:bottom w:val="nil"/>
              <w:right w:val="nil"/>
            </w:tcBorders>
            <w:shd w:val="clear" w:color="auto" w:fill="auto"/>
            <w:noWrap/>
            <w:vAlign w:val="center"/>
            <w:hideMark/>
          </w:tcPr>
          <w:p w14:paraId="68E58E80"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8.40407E-11</w:t>
            </w:r>
          </w:p>
        </w:tc>
        <w:tc>
          <w:tcPr>
            <w:tcW w:w="1040" w:type="dxa"/>
            <w:tcBorders>
              <w:top w:val="nil"/>
              <w:left w:val="nil"/>
              <w:bottom w:val="nil"/>
              <w:right w:val="nil"/>
            </w:tcBorders>
            <w:shd w:val="clear" w:color="auto" w:fill="auto"/>
            <w:noWrap/>
            <w:vAlign w:val="center"/>
            <w:hideMark/>
          </w:tcPr>
          <w:p w14:paraId="4998A2C2" w14:textId="77777777" w:rsidR="006E6419" w:rsidRPr="00231327" w:rsidRDefault="006E6419" w:rsidP="006E6819">
            <w:pPr>
              <w:spacing w:after="0" w:line="240" w:lineRule="auto"/>
              <w:rPr>
                <w:rFonts w:ascii="Arial" w:eastAsia="Times New Roman" w:hAnsi="Arial" w:cs="Arial"/>
                <w:color w:val="000000"/>
                <w:sz w:val="14"/>
                <w:szCs w:val="14"/>
                <w:lang w:eastAsia="en-US"/>
              </w:rPr>
            </w:pPr>
          </w:p>
        </w:tc>
        <w:tc>
          <w:tcPr>
            <w:tcW w:w="1040" w:type="dxa"/>
            <w:tcBorders>
              <w:top w:val="nil"/>
              <w:left w:val="nil"/>
              <w:bottom w:val="nil"/>
              <w:right w:val="nil"/>
            </w:tcBorders>
            <w:shd w:val="clear" w:color="auto" w:fill="auto"/>
            <w:noWrap/>
            <w:vAlign w:val="center"/>
            <w:hideMark/>
          </w:tcPr>
          <w:p w14:paraId="7FA8D9A5"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0BB281BC" w14:textId="77777777" w:rsidR="006E6419" w:rsidRPr="00231327" w:rsidRDefault="006E6419" w:rsidP="006E6819">
            <w:pPr>
              <w:spacing w:after="0" w:line="240" w:lineRule="auto"/>
              <w:rPr>
                <w:rFonts w:ascii="Arial" w:eastAsia="Times New Roman" w:hAnsi="Arial" w:cs="Arial"/>
                <w:sz w:val="14"/>
                <w:szCs w:val="14"/>
                <w:lang w:eastAsia="en-US"/>
              </w:rPr>
            </w:pPr>
          </w:p>
        </w:tc>
      </w:tr>
      <w:tr w:rsidR="006E6419" w:rsidRPr="00231327" w14:paraId="1EC456E9" w14:textId="77777777" w:rsidTr="00CA130D">
        <w:trPr>
          <w:trHeight w:val="262"/>
        </w:trPr>
        <w:tc>
          <w:tcPr>
            <w:tcW w:w="1575" w:type="dxa"/>
            <w:tcBorders>
              <w:top w:val="nil"/>
              <w:left w:val="nil"/>
              <w:bottom w:val="nil"/>
              <w:right w:val="nil"/>
            </w:tcBorders>
            <w:shd w:val="clear" w:color="auto" w:fill="auto"/>
            <w:noWrap/>
            <w:vAlign w:val="center"/>
            <w:hideMark/>
          </w:tcPr>
          <w:p w14:paraId="4314377F"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Residual</w:t>
            </w:r>
          </w:p>
        </w:tc>
        <w:tc>
          <w:tcPr>
            <w:tcW w:w="1351" w:type="dxa"/>
            <w:tcBorders>
              <w:top w:val="nil"/>
              <w:left w:val="nil"/>
              <w:bottom w:val="nil"/>
              <w:right w:val="nil"/>
            </w:tcBorders>
            <w:shd w:val="clear" w:color="auto" w:fill="auto"/>
            <w:noWrap/>
            <w:vAlign w:val="center"/>
            <w:hideMark/>
          </w:tcPr>
          <w:p w14:paraId="79A1DB06"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18</w:t>
            </w:r>
          </w:p>
        </w:tc>
        <w:tc>
          <w:tcPr>
            <w:tcW w:w="1040" w:type="dxa"/>
            <w:tcBorders>
              <w:top w:val="nil"/>
              <w:left w:val="nil"/>
              <w:bottom w:val="nil"/>
              <w:right w:val="nil"/>
            </w:tcBorders>
            <w:shd w:val="clear" w:color="auto" w:fill="auto"/>
            <w:noWrap/>
            <w:vAlign w:val="center"/>
            <w:hideMark/>
          </w:tcPr>
          <w:p w14:paraId="515C77DB"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5826408.08</w:t>
            </w:r>
          </w:p>
        </w:tc>
        <w:tc>
          <w:tcPr>
            <w:tcW w:w="1040" w:type="dxa"/>
            <w:tcBorders>
              <w:top w:val="nil"/>
              <w:left w:val="nil"/>
              <w:bottom w:val="nil"/>
              <w:right w:val="nil"/>
            </w:tcBorders>
            <w:shd w:val="clear" w:color="auto" w:fill="auto"/>
            <w:noWrap/>
            <w:vAlign w:val="center"/>
            <w:hideMark/>
          </w:tcPr>
          <w:p w14:paraId="636EDE01"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323689.3378</w:t>
            </w:r>
          </w:p>
        </w:tc>
        <w:tc>
          <w:tcPr>
            <w:tcW w:w="1040" w:type="dxa"/>
            <w:tcBorders>
              <w:top w:val="nil"/>
              <w:left w:val="nil"/>
              <w:bottom w:val="nil"/>
              <w:right w:val="nil"/>
            </w:tcBorders>
            <w:shd w:val="clear" w:color="auto" w:fill="auto"/>
            <w:noWrap/>
            <w:vAlign w:val="center"/>
            <w:hideMark/>
          </w:tcPr>
          <w:p w14:paraId="2F47B736" w14:textId="77777777" w:rsidR="006E6419" w:rsidRPr="00231327" w:rsidRDefault="006E6419" w:rsidP="006E6819">
            <w:pPr>
              <w:spacing w:after="0" w:line="240" w:lineRule="auto"/>
              <w:rPr>
                <w:rFonts w:ascii="Arial" w:eastAsia="Times New Roman" w:hAnsi="Arial" w:cs="Arial"/>
                <w:color w:val="000000"/>
                <w:sz w:val="14"/>
                <w:szCs w:val="14"/>
                <w:lang w:eastAsia="en-US"/>
              </w:rPr>
            </w:pPr>
          </w:p>
        </w:tc>
        <w:tc>
          <w:tcPr>
            <w:tcW w:w="1071" w:type="dxa"/>
            <w:tcBorders>
              <w:top w:val="nil"/>
              <w:left w:val="nil"/>
              <w:bottom w:val="nil"/>
              <w:right w:val="nil"/>
            </w:tcBorders>
            <w:shd w:val="clear" w:color="auto" w:fill="auto"/>
            <w:noWrap/>
            <w:vAlign w:val="center"/>
            <w:hideMark/>
          </w:tcPr>
          <w:p w14:paraId="6D4C6D34"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280654E2"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15F338A6"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2ED0E3EA" w14:textId="77777777" w:rsidR="006E6419" w:rsidRPr="00231327" w:rsidRDefault="006E6419" w:rsidP="006E6819">
            <w:pPr>
              <w:spacing w:after="0" w:line="240" w:lineRule="auto"/>
              <w:rPr>
                <w:rFonts w:ascii="Arial" w:eastAsia="Times New Roman" w:hAnsi="Arial" w:cs="Arial"/>
                <w:sz w:val="14"/>
                <w:szCs w:val="14"/>
                <w:lang w:eastAsia="en-US"/>
              </w:rPr>
            </w:pPr>
          </w:p>
        </w:tc>
      </w:tr>
      <w:tr w:rsidR="006E6419" w:rsidRPr="00231327" w14:paraId="1250293D" w14:textId="77777777" w:rsidTr="00CA130D">
        <w:trPr>
          <w:trHeight w:val="276"/>
        </w:trPr>
        <w:tc>
          <w:tcPr>
            <w:tcW w:w="1575" w:type="dxa"/>
            <w:tcBorders>
              <w:top w:val="nil"/>
              <w:left w:val="nil"/>
              <w:bottom w:val="single" w:sz="8" w:space="0" w:color="auto"/>
              <w:right w:val="nil"/>
            </w:tcBorders>
            <w:shd w:val="clear" w:color="auto" w:fill="auto"/>
            <w:noWrap/>
            <w:vAlign w:val="center"/>
            <w:hideMark/>
          </w:tcPr>
          <w:p w14:paraId="6D46E662"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Total</w:t>
            </w:r>
          </w:p>
        </w:tc>
        <w:tc>
          <w:tcPr>
            <w:tcW w:w="1351" w:type="dxa"/>
            <w:tcBorders>
              <w:top w:val="nil"/>
              <w:left w:val="nil"/>
              <w:bottom w:val="single" w:sz="8" w:space="0" w:color="auto"/>
              <w:right w:val="nil"/>
            </w:tcBorders>
            <w:shd w:val="clear" w:color="auto" w:fill="auto"/>
            <w:noWrap/>
            <w:vAlign w:val="center"/>
            <w:hideMark/>
          </w:tcPr>
          <w:p w14:paraId="54013137"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20</w:t>
            </w:r>
          </w:p>
        </w:tc>
        <w:tc>
          <w:tcPr>
            <w:tcW w:w="1040" w:type="dxa"/>
            <w:tcBorders>
              <w:top w:val="nil"/>
              <w:left w:val="nil"/>
              <w:bottom w:val="single" w:sz="8" w:space="0" w:color="auto"/>
              <w:right w:val="nil"/>
            </w:tcBorders>
            <w:shd w:val="clear" w:color="auto" w:fill="auto"/>
            <w:noWrap/>
            <w:vAlign w:val="center"/>
            <w:hideMark/>
          </w:tcPr>
          <w:p w14:paraId="4CC9EF4F"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76718841.66</w:t>
            </w:r>
          </w:p>
        </w:tc>
        <w:tc>
          <w:tcPr>
            <w:tcW w:w="1040" w:type="dxa"/>
            <w:tcBorders>
              <w:top w:val="nil"/>
              <w:left w:val="nil"/>
              <w:bottom w:val="single" w:sz="8" w:space="0" w:color="auto"/>
              <w:right w:val="nil"/>
            </w:tcBorders>
            <w:shd w:val="clear" w:color="auto" w:fill="auto"/>
            <w:noWrap/>
            <w:vAlign w:val="center"/>
            <w:hideMark/>
          </w:tcPr>
          <w:p w14:paraId="79EE8BDA" w14:textId="11C508FD" w:rsidR="006E6419" w:rsidRPr="00231327" w:rsidRDefault="006E6419" w:rsidP="006E6819">
            <w:pPr>
              <w:spacing w:after="0" w:line="240" w:lineRule="auto"/>
              <w:rPr>
                <w:rFonts w:ascii="Arial" w:eastAsia="Times New Roman" w:hAnsi="Arial" w:cs="Arial"/>
                <w:color w:val="000000"/>
                <w:sz w:val="14"/>
                <w:szCs w:val="14"/>
                <w:lang w:eastAsia="en-US"/>
              </w:rPr>
            </w:pPr>
          </w:p>
        </w:tc>
        <w:tc>
          <w:tcPr>
            <w:tcW w:w="1040" w:type="dxa"/>
            <w:tcBorders>
              <w:top w:val="nil"/>
              <w:left w:val="nil"/>
              <w:bottom w:val="single" w:sz="8" w:space="0" w:color="auto"/>
              <w:right w:val="nil"/>
            </w:tcBorders>
            <w:shd w:val="clear" w:color="auto" w:fill="auto"/>
            <w:noWrap/>
            <w:vAlign w:val="center"/>
            <w:hideMark/>
          </w:tcPr>
          <w:p w14:paraId="4F782873" w14:textId="4EF69D23" w:rsidR="006E6419" w:rsidRPr="00231327" w:rsidRDefault="006E6419" w:rsidP="006E6819">
            <w:pPr>
              <w:spacing w:after="0" w:line="240" w:lineRule="auto"/>
              <w:rPr>
                <w:rFonts w:ascii="Arial" w:eastAsia="Times New Roman" w:hAnsi="Arial" w:cs="Arial"/>
                <w:color w:val="000000"/>
                <w:sz w:val="14"/>
                <w:szCs w:val="14"/>
                <w:lang w:eastAsia="en-US"/>
              </w:rPr>
            </w:pPr>
          </w:p>
        </w:tc>
        <w:tc>
          <w:tcPr>
            <w:tcW w:w="1071" w:type="dxa"/>
            <w:tcBorders>
              <w:top w:val="nil"/>
              <w:left w:val="nil"/>
              <w:bottom w:val="single" w:sz="8" w:space="0" w:color="auto"/>
              <w:right w:val="nil"/>
            </w:tcBorders>
            <w:shd w:val="clear" w:color="auto" w:fill="auto"/>
            <w:noWrap/>
            <w:vAlign w:val="center"/>
            <w:hideMark/>
          </w:tcPr>
          <w:p w14:paraId="4FB4A02A" w14:textId="65F72FA3" w:rsidR="006E6419" w:rsidRPr="00231327" w:rsidRDefault="006E6419" w:rsidP="006E6819">
            <w:pPr>
              <w:spacing w:after="0" w:line="240" w:lineRule="auto"/>
              <w:rPr>
                <w:rFonts w:ascii="Arial" w:eastAsia="Times New Roman" w:hAnsi="Arial" w:cs="Arial"/>
                <w:color w:val="000000"/>
                <w:sz w:val="14"/>
                <w:szCs w:val="14"/>
                <w:lang w:eastAsia="en-US"/>
              </w:rPr>
            </w:pPr>
          </w:p>
        </w:tc>
        <w:tc>
          <w:tcPr>
            <w:tcW w:w="1040" w:type="dxa"/>
            <w:tcBorders>
              <w:top w:val="nil"/>
              <w:left w:val="nil"/>
              <w:bottom w:val="nil"/>
              <w:right w:val="nil"/>
            </w:tcBorders>
            <w:shd w:val="clear" w:color="auto" w:fill="auto"/>
            <w:noWrap/>
            <w:vAlign w:val="center"/>
            <w:hideMark/>
          </w:tcPr>
          <w:p w14:paraId="5F7143AC" w14:textId="77777777" w:rsidR="006E6419" w:rsidRPr="00231327" w:rsidRDefault="006E6419" w:rsidP="006E6819">
            <w:pPr>
              <w:spacing w:after="0" w:line="240" w:lineRule="auto"/>
              <w:rPr>
                <w:rFonts w:ascii="Arial" w:eastAsia="Times New Roman" w:hAnsi="Arial" w:cs="Arial"/>
                <w:color w:val="000000"/>
                <w:sz w:val="14"/>
                <w:szCs w:val="14"/>
                <w:lang w:eastAsia="en-US"/>
              </w:rPr>
            </w:pPr>
          </w:p>
        </w:tc>
        <w:tc>
          <w:tcPr>
            <w:tcW w:w="1040" w:type="dxa"/>
            <w:tcBorders>
              <w:top w:val="nil"/>
              <w:left w:val="nil"/>
              <w:bottom w:val="nil"/>
              <w:right w:val="nil"/>
            </w:tcBorders>
            <w:shd w:val="clear" w:color="auto" w:fill="auto"/>
            <w:noWrap/>
            <w:vAlign w:val="center"/>
            <w:hideMark/>
          </w:tcPr>
          <w:p w14:paraId="173E0437"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41346695" w14:textId="77777777" w:rsidR="006E6419" w:rsidRPr="00231327" w:rsidRDefault="006E6419" w:rsidP="006E6819">
            <w:pPr>
              <w:spacing w:after="0" w:line="240" w:lineRule="auto"/>
              <w:rPr>
                <w:rFonts w:ascii="Arial" w:eastAsia="Times New Roman" w:hAnsi="Arial" w:cs="Arial"/>
                <w:sz w:val="14"/>
                <w:szCs w:val="14"/>
                <w:lang w:eastAsia="en-US"/>
              </w:rPr>
            </w:pPr>
          </w:p>
        </w:tc>
      </w:tr>
      <w:tr w:rsidR="006E6419" w:rsidRPr="00231327" w14:paraId="23936006" w14:textId="77777777" w:rsidTr="00CA130D">
        <w:trPr>
          <w:trHeight w:val="276"/>
        </w:trPr>
        <w:tc>
          <w:tcPr>
            <w:tcW w:w="1575" w:type="dxa"/>
            <w:tcBorders>
              <w:top w:val="nil"/>
              <w:left w:val="nil"/>
              <w:bottom w:val="nil"/>
              <w:right w:val="nil"/>
            </w:tcBorders>
            <w:shd w:val="clear" w:color="auto" w:fill="auto"/>
            <w:noWrap/>
            <w:vAlign w:val="center"/>
            <w:hideMark/>
          </w:tcPr>
          <w:p w14:paraId="284ACB19"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351" w:type="dxa"/>
            <w:tcBorders>
              <w:top w:val="nil"/>
              <w:left w:val="nil"/>
              <w:bottom w:val="nil"/>
              <w:right w:val="nil"/>
            </w:tcBorders>
            <w:shd w:val="clear" w:color="auto" w:fill="auto"/>
            <w:noWrap/>
            <w:vAlign w:val="center"/>
            <w:hideMark/>
          </w:tcPr>
          <w:p w14:paraId="585E51ED"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3579D4C1"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1DE3B9EC"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446042FD"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71" w:type="dxa"/>
            <w:tcBorders>
              <w:top w:val="nil"/>
              <w:left w:val="nil"/>
              <w:bottom w:val="nil"/>
              <w:right w:val="nil"/>
            </w:tcBorders>
            <w:shd w:val="clear" w:color="auto" w:fill="auto"/>
            <w:noWrap/>
            <w:vAlign w:val="center"/>
            <w:hideMark/>
          </w:tcPr>
          <w:p w14:paraId="3BF6BCDA"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03B7C1FA"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3B9951F0" w14:textId="77777777" w:rsidR="006E6419" w:rsidRPr="00231327" w:rsidRDefault="006E6419" w:rsidP="006E6819">
            <w:pPr>
              <w:spacing w:after="0" w:line="240" w:lineRule="auto"/>
              <w:rPr>
                <w:rFonts w:ascii="Arial" w:eastAsia="Times New Roman" w:hAnsi="Arial" w:cs="Arial"/>
                <w:sz w:val="14"/>
                <w:szCs w:val="14"/>
                <w:lang w:eastAsia="en-US"/>
              </w:rPr>
            </w:pPr>
          </w:p>
        </w:tc>
        <w:tc>
          <w:tcPr>
            <w:tcW w:w="1040" w:type="dxa"/>
            <w:tcBorders>
              <w:top w:val="nil"/>
              <w:left w:val="nil"/>
              <w:bottom w:val="nil"/>
              <w:right w:val="nil"/>
            </w:tcBorders>
            <w:shd w:val="clear" w:color="auto" w:fill="auto"/>
            <w:noWrap/>
            <w:vAlign w:val="center"/>
            <w:hideMark/>
          </w:tcPr>
          <w:p w14:paraId="03E92DEC" w14:textId="77777777" w:rsidR="006E6419" w:rsidRPr="00231327" w:rsidRDefault="006E6419" w:rsidP="006E6819">
            <w:pPr>
              <w:spacing w:after="0" w:line="240" w:lineRule="auto"/>
              <w:rPr>
                <w:rFonts w:ascii="Arial" w:eastAsia="Times New Roman" w:hAnsi="Arial" w:cs="Arial"/>
                <w:sz w:val="14"/>
                <w:szCs w:val="14"/>
                <w:lang w:eastAsia="en-US"/>
              </w:rPr>
            </w:pPr>
          </w:p>
        </w:tc>
      </w:tr>
      <w:tr w:rsidR="006E6419" w:rsidRPr="00231327" w14:paraId="3C00245A" w14:textId="77777777" w:rsidTr="00CA130D">
        <w:trPr>
          <w:trHeight w:val="262"/>
        </w:trPr>
        <w:tc>
          <w:tcPr>
            <w:tcW w:w="1575" w:type="dxa"/>
            <w:tcBorders>
              <w:top w:val="single" w:sz="8" w:space="0" w:color="auto"/>
              <w:left w:val="nil"/>
              <w:bottom w:val="single" w:sz="4" w:space="0" w:color="auto"/>
              <w:right w:val="nil"/>
            </w:tcBorders>
            <w:shd w:val="clear" w:color="auto" w:fill="auto"/>
            <w:noWrap/>
            <w:vAlign w:val="center"/>
            <w:hideMark/>
          </w:tcPr>
          <w:p w14:paraId="67D77CE0" w14:textId="56EB7DF2" w:rsidR="006E6419" w:rsidRPr="00231327" w:rsidRDefault="006E6419" w:rsidP="006E6819">
            <w:pPr>
              <w:spacing w:after="0" w:line="240" w:lineRule="auto"/>
              <w:rPr>
                <w:rFonts w:ascii="Arial" w:eastAsia="Times New Roman" w:hAnsi="Arial" w:cs="Arial"/>
                <w:i/>
                <w:iCs/>
                <w:color w:val="000000"/>
                <w:sz w:val="14"/>
                <w:szCs w:val="14"/>
                <w:lang w:eastAsia="en-US"/>
              </w:rPr>
            </w:pPr>
          </w:p>
        </w:tc>
        <w:tc>
          <w:tcPr>
            <w:tcW w:w="1351" w:type="dxa"/>
            <w:tcBorders>
              <w:top w:val="single" w:sz="8" w:space="0" w:color="auto"/>
              <w:left w:val="nil"/>
              <w:bottom w:val="single" w:sz="4" w:space="0" w:color="auto"/>
              <w:right w:val="nil"/>
            </w:tcBorders>
            <w:shd w:val="clear" w:color="auto" w:fill="auto"/>
            <w:noWrap/>
            <w:vAlign w:val="center"/>
            <w:hideMark/>
          </w:tcPr>
          <w:p w14:paraId="50DE8E24" w14:textId="77777777" w:rsidR="006E6419" w:rsidRPr="00231327" w:rsidRDefault="006E6419"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Coefficients</w:t>
            </w:r>
          </w:p>
        </w:tc>
        <w:tc>
          <w:tcPr>
            <w:tcW w:w="1040" w:type="dxa"/>
            <w:tcBorders>
              <w:top w:val="single" w:sz="8" w:space="0" w:color="auto"/>
              <w:left w:val="nil"/>
              <w:bottom w:val="single" w:sz="4" w:space="0" w:color="auto"/>
              <w:right w:val="nil"/>
            </w:tcBorders>
            <w:shd w:val="clear" w:color="auto" w:fill="auto"/>
            <w:noWrap/>
            <w:vAlign w:val="center"/>
            <w:hideMark/>
          </w:tcPr>
          <w:p w14:paraId="04FFE315" w14:textId="77777777" w:rsidR="006E6419" w:rsidRPr="00231327" w:rsidRDefault="006E6419"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Standard Error</w:t>
            </w:r>
          </w:p>
        </w:tc>
        <w:tc>
          <w:tcPr>
            <w:tcW w:w="1040" w:type="dxa"/>
            <w:tcBorders>
              <w:top w:val="single" w:sz="8" w:space="0" w:color="auto"/>
              <w:left w:val="nil"/>
              <w:bottom w:val="single" w:sz="4" w:space="0" w:color="auto"/>
              <w:right w:val="nil"/>
            </w:tcBorders>
            <w:shd w:val="clear" w:color="auto" w:fill="auto"/>
            <w:noWrap/>
            <w:vAlign w:val="center"/>
            <w:hideMark/>
          </w:tcPr>
          <w:p w14:paraId="67B75499" w14:textId="77777777" w:rsidR="006E6419" w:rsidRPr="00231327" w:rsidRDefault="006E6419"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t Stat</w:t>
            </w:r>
          </w:p>
        </w:tc>
        <w:tc>
          <w:tcPr>
            <w:tcW w:w="1040" w:type="dxa"/>
            <w:tcBorders>
              <w:top w:val="single" w:sz="8" w:space="0" w:color="auto"/>
              <w:left w:val="nil"/>
              <w:bottom w:val="single" w:sz="4" w:space="0" w:color="auto"/>
              <w:right w:val="nil"/>
            </w:tcBorders>
            <w:shd w:val="clear" w:color="auto" w:fill="auto"/>
            <w:noWrap/>
            <w:vAlign w:val="center"/>
            <w:hideMark/>
          </w:tcPr>
          <w:p w14:paraId="7F3565B8" w14:textId="77777777" w:rsidR="006E6419" w:rsidRPr="00231327" w:rsidRDefault="006E6419"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P-value</w:t>
            </w:r>
          </w:p>
        </w:tc>
        <w:tc>
          <w:tcPr>
            <w:tcW w:w="1071" w:type="dxa"/>
            <w:tcBorders>
              <w:top w:val="single" w:sz="8" w:space="0" w:color="auto"/>
              <w:left w:val="nil"/>
              <w:bottom w:val="single" w:sz="4" w:space="0" w:color="auto"/>
              <w:right w:val="nil"/>
            </w:tcBorders>
            <w:shd w:val="clear" w:color="auto" w:fill="auto"/>
            <w:noWrap/>
            <w:vAlign w:val="center"/>
            <w:hideMark/>
          </w:tcPr>
          <w:p w14:paraId="3E8C3283" w14:textId="77777777" w:rsidR="006E6419" w:rsidRPr="00231327" w:rsidRDefault="006E6419"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Lower 95%</w:t>
            </w:r>
          </w:p>
        </w:tc>
        <w:tc>
          <w:tcPr>
            <w:tcW w:w="1040" w:type="dxa"/>
            <w:tcBorders>
              <w:top w:val="single" w:sz="8" w:space="0" w:color="auto"/>
              <w:left w:val="nil"/>
              <w:bottom w:val="single" w:sz="4" w:space="0" w:color="auto"/>
              <w:right w:val="nil"/>
            </w:tcBorders>
            <w:shd w:val="clear" w:color="auto" w:fill="auto"/>
            <w:noWrap/>
            <w:vAlign w:val="center"/>
            <w:hideMark/>
          </w:tcPr>
          <w:p w14:paraId="237AB05F" w14:textId="77777777" w:rsidR="006E6419" w:rsidRPr="00231327" w:rsidRDefault="006E6419"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Upper 95%</w:t>
            </w:r>
          </w:p>
        </w:tc>
        <w:tc>
          <w:tcPr>
            <w:tcW w:w="1040" w:type="dxa"/>
            <w:tcBorders>
              <w:top w:val="single" w:sz="8" w:space="0" w:color="auto"/>
              <w:left w:val="nil"/>
              <w:bottom w:val="single" w:sz="4" w:space="0" w:color="auto"/>
              <w:right w:val="nil"/>
            </w:tcBorders>
            <w:shd w:val="clear" w:color="auto" w:fill="auto"/>
            <w:noWrap/>
            <w:vAlign w:val="center"/>
            <w:hideMark/>
          </w:tcPr>
          <w:p w14:paraId="34CCEBC1" w14:textId="77777777" w:rsidR="006E6419" w:rsidRPr="00231327" w:rsidRDefault="006E6419"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Lower 95.0%</w:t>
            </w:r>
          </w:p>
        </w:tc>
        <w:tc>
          <w:tcPr>
            <w:tcW w:w="1040" w:type="dxa"/>
            <w:tcBorders>
              <w:top w:val="single" w:sz="8" w:space="0" w:color="auto"/>
              <w:left w:val="nil"/>
              <w:bottom w:val="single" w:sz="4" w:space="0" w:color="auto"/>
              <w:right w:val="nil"/>
            </w:tcBorders>
            <w:shd w:val="clear" w:color="auto" w:fill="auto"/>
            <w:noWrap/>
            <w:vAlign w:val="center"/>
            <w:hideMark/>
          </w:tcPr>
          <w:p w14:paraId="347D0A47" w14:textId="77777777" w:rsidR="006E6419" w:rsidRPr="00231327" w:rsidRDefault="006E6419"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Upper 95.0%</w:t>
            </w:r>
          </w:p>
        </w:tc>
      </w:tr>
      <w:tr w:rsidR="006E6419" w:rsidRPr="00231327" w14:paraId="50EB0206" w14:textId="77777777" w:rsidTr="00CA130D">
        <w:trPr>
          <w:trHeight w:val="262"/>
        </w:trPr>
        <w:tc>
          <w:tcPr>
            <w:tcW w:w="1575" w:type="dxa"/>
            <w:tcBorders>
              <w:top w:val="nil"/>
              <w:left w:val="nil"/>
              <w:bottom w:val="nil"/>
              <w:right w:val="nil"/>
            </w:tcBorders>
            <w:shd w:val="clear" w:color="auto" w:fill="auto"/>
            <w:noWrap/>
            <w:vAlign w:val="center"/>
            <w:hideMark/>
          </w:tcPr>
          <w:p w14:paraId="6C7F7360"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Intercept</w:t>
            </w:r>
          </w:p>
        </w:tc>
        <w:tc>
          <w:tcPr>
            <w:tcW w:w="1351" w:type="dxa"/>
            <w:tcBorders>
              <w:top w:val="nil"/>
              <w:left w:val="nil"/>
              <w:bottom w:val="nil"/>
              <w:right w:val="nil"/>
            </w:tcBorders>
            <w:shd w:val="clear" w:color="auto" w:fill="auto"/>
            <w:noWrap/>
            <w:vAlign w:val="center"/>
            <w:hideMark/>
          </w:tcPr>
          <w:p w14:paraId="707A0C2E"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-10710.79122</w:t>
            </w:r>
          </w:p>
        </w:tc>
        <w:tc>
          <w:tcPr>
            <w:tcW w:w="1040" w:type="dxa"/>
            <w:tcBorders>
              <w:top w:val="nil"/>
              <w:left w:val="nil"/>
              <w:bottom w:val="nil"/>
              <w:right w:val="nil"/>
            </w:tcBorders>
            <w:shd w:val="clear" w:color="auto" w:fill="auto"/>
            <w:noWrap/>
            <w:vAlign w:val="center"/>
            <w:hideMark/>
          </w:tcPr>
          <w:p w14:paraId="1532268B"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1648.548183</w:t>
            </w:r>
          </w:p>
        </w:tc>
        <w:tc>
          <w:tcPr>
            <w:tcW w:w="1040" w:type="dxa"/>
            <w:tcBorders>
              <w:top w:val="nil"/>
              <w:left w:val="nil"/>
              <w:bottom w:val="nil"/>
              <w:right w:val="nil"/>
            </w:tcBorders>
            <w:shd w:val="clear" w:color="auto" w:fill="auto"/>
            <w:noWrap/>
            <w:vAlign w:val="center"/>
            <w:hideMark/>
          </w:tcPr>
          <w:p w14:paraId="3FFD5047"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-6.497105351</w:t>
            </w:r>
          </w:p>
        </w:tc>
        <w:tc>
          <w:tcPr>
            <w:tcW w:w="1040" w:type="dxa"/>
            <w:tcBorders>
              <w:top w:val="nil"/>
              <w:left w:val="nil"/>
              <w:bottom w:val="nil"/>
              <w:right w:val="nil"/>
            </w:tcBorders>
            <w:shd w:val="clear" w:color="auto" w:fill="auto"/>
            <w:noWrap/>
            <w:vAlign w:val="center"/>
            <w:hideMark/>
          </w:tcPr>
          <w:p w14:paraId="73FD8CF4"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4.13833E-06</w:t>
            </w:r>
          </w:p>
        </w:tc>
        <w:tc>
          <w:tcPr>
            <w:tcW w:w="1071" w:type="dxa"/>
            <w:tcBorders>
              <w:top w:val="nil"/>
              <w:left w:val="nil"/>
              <w:bottom w:val="nil"/>
              <w:right w:val="nil"/>
            </w:tcBorders>
            <w:shd w:val="clear" w:color="auto" w:fill="auto"/>
            <w:noWrap/>
            <w:vAlign w:val="center"/>
            <w:hideMark/>
          </w:tcPr>
          <w:p w14:paraId="611572B0"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-14174.26243</w:t>
            </w:r>
          </w:p>
        </w:tc>
        <w:tc>
          <w:tcPr>
            <w:tcW w:w="1040" w:type="dxa"/>
            <w:tcBorders>
              <w:top w:val="nil"/>
              <w:left w:val="nil"/>
              <w:bottom w:val="nil"/>
              <w:right w:val="nil"/>
            </w:tcBorders>
            <w:shd w:val="clear" w:color="auto" w:fill="auto"/>
            <w:noWrap/>
            <w:vAlign w:val="center"/>
            <w:hideMark/>
          </w:tcPr>
          <w:p w14:paraId="0EDDA222"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-7247.320009</w:t>
            </w:r>
          </w:p>
        </w:tc>
        <w:tc>
          <w:tcPr>
            <w:tcW w:w="1040" w:type="dxa"/>
            <w:tcBorders>
              <w:top w:val="nil"/>
              <w:left w:val="nil"/>
              <w:bottom w:val="nil"/>
              <w:right w:val="nil"/>
            </w:tcBorders>
            <w:shd w:val="clear" w:color="auto" w:fill="auto"/>
            <w:noWrap/>
            <w:vAlign w:val="center"/>
            <w:hideMark/>
          </w:tcPr>
          <w:p w14:paraId="67A19DCF"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-14174.26243</w:t>
            </w:r>
          </w:p>
        </w:tc>
        <w:tc>
          <w:tcPr>
            <w:tcW w:w="1040" w:type="dxa"/>
            <w:tcBorders>
              <w:top w:val="nil"/>
              <w:left w:val="nil"/>
              <w:bottom w:val="nil"/>
              <w:right w:val="nil"/>
            </w:tcBorders>
            <w:shd w:val="clear" w:color="auto" w:fill="auto"/>
            <w:noWrap/>
            <w:vAlign w:val="center"/>
            <w:hideMark/>
          </w:tcPr>
          <w:p w14:paraId="3E2FF587"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-7247.320009</w:t>
            </w:r>
          </w:p>
        </w:tc>
      </w:tr>
      <w:tr w:rsidR="006E6419" w:rsidRPr="00231327" w14:paraId="2AE367B9" w14:textId="77777777" w:rsidTr="00CA130D">
        <w:trPr>
          <w:trHeight w:val="262"/>
        </w:trPr>
        <w:tc>
          <w:tcPr>
            <w:tcW w:w="1575" w:type="dxa"/>
            <w:tcBorders>
              <w:top w:val="nil"/>
              <w:left w:val="nil"/>
              <w:bottom w:val="nil"/>
              <w:right w:val="nil"/>
            </w:tcBorders>
            <w:shd w:val="clear" w:color="auto" w:fill="auto"/>
            <w:noWrap/>
            <w:vAlign w:val="center"/>
            <w:hideMark/>
          </w:tcPr>
          <w:p w14:paraId="62B9930B"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SE.SEC.CUAT.LOZ.ZS</w:t>
            </w:r>
          </w:p>
        </w:tc>
        <w:tc>
          <w:tcPr>
            <w:tcW w:w="1351" w:type="dxa"/>
            <w:tcBorders>
              <w:top w:val="nil"/>
              <w:left w:val="nil"/>
              <w:bottom w:val="nil"/>
              <w:right w:val="nil"/>
            </w:tcBorders>
            <w:shd w:val="clear" w:color="auto" w:fill="auto"/>
            <w:noWrap/>
            <w:vAlign w:val="center"/>
            <w:hideMark/>
          </w:tcPr>
          <w:p w14:paraId="044AF84C"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1376.006528</w:t>
            </w:r>
          </w:p>
        </w:tc>
        <w:tc>
          <w:tcPr>
            <w:tcW w:w="1040" w:type="dxa"/>
            <w:tcBorders>
              <w:top w:val="nil"/>
              <w:left w:val="nil"/>
              <w:bottom w:val="nil"/>
              <w:right w:val="nil"/>
            </w:tcBorders>
            <w:shd w:val="clear" w:color="auto" w:fill="auto"/>
            <w:noWrap/>
            <w:vAlign w:val="center"/>
            <w:hideMark/>
          </w:tcPr>
          <w:p w14:paraId="4B243348"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255.6966957</w:t>
            </w:r>
          </w:p>
        </w:tc>
        <w:tc>
          <w:tcPr>
            <w:tcW w:w="1040" w:type="dxa"/>
            <w:tcBorders>
              <w:top w:val="nil"/>
              <w:left w:val="nil"/>
              <w:bottom w:val="nil"/>
              <w:right w:val="nil"/>
            </w:tcBorders>
            <w:shd w:val="clear" w:color="auto" w:fill="auto"/>
            <w:noWrap/>
            <w:vAlign w:val="center"/>
            <w:hideMark/>
          </w:tcPr>
          <w:p w14:paraId="46D0296C"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5.38140129</w:t>
            </w:r>
          </w:p>
        </w:tc>
        <w:tc>
          <w:tcPr>
            <w:tcW w:w="1040" w:type="dxa"/>
            <w:tcBorders>
              <w:top w:val="nil"/>
              <w:left w:val="nil"/>
              <w:bottom w:val="nil"/>
              <w:right w:val="nil"/>
            </w:tcBorders>
            <w:shd w:val="clear" w:color="auto" w:fill="auto"/>
            <w:noWrap/>
            <w:vAlign w:val="center"/>
            <w:hideMark/>
          </w:tcPr>
          <w:p w14:paraId="3AD1ED06"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4.09752E-05</w:t>
            </w:r>
          </w:p>
        </w:tc>
        <w:tc>
          <w:tcPr>
            <w:tcW w:w="1071" w:type="dxa"/>
            <w:tcBorders>
              <w:top w:val="nil"/>
              <w:left w:val="nil"/>
              <w:bottom w:val="nil"/>
              <w:right w:val="nil"/>
            </w:tcBorders>
            <w:shd w:val="clear" w:color="auto" w:fill="auto"/>
            <w:noWrap/>
            <w:vAlign w:val="center"/>
            <w:hideMark/>
          </w:tcPr>
          <w:p w14:paraId="227EE263"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838.8077045</w:t>
            </w:r>
          </w:p>
        </w:tc>
        <w:tc>
          <w:tcPr>
            <w:tcW w:w="1040" w:type="dxa"/>
            <w:tcBorders>
              <w:top w:val="nil"/>
              <w:left w:val="nil"/>
              <w:bottom w:val="nil"/>
              <w:right w:val="nil"/>
            </w:tcBorders>
            <w:shd w:val="clear" w:color="auto" w:fill="auto"/>
            <w:noWrap/>
            <w:vAlign w:val="center"/>
            <w:hideMark/>
          </w:tcPr>
          <w:p w14:paraId="78BFB652"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1913.205352</w:t>
            </w:r>
          </w:p>
        </w:tc>
        <w:tc>
          <w:tcPr>
            <w:tcW w:w="1040" w:type="dxa"/>
            <w:tcBorders>
              <w:top w:val="nil"/>
              <w:left w:val="nil"/>
              <w:bottom w:val="nil"/>
              <w:right w:val="nil"/>
            </w:tcBorders>
            <w:shd w:val="clear" w:color="auto" w:fill="auto"/>
            <w:noWrap/>
            <w:vAlign w:val="center"/>
            <w:hideMark/>
          </w:tcPr>
          <w:p w14:paraId="6DC25721"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838.8077045</w:t>
            </w:r>
          </w:p>
        </w:tc>
        <w:tc>
          <w:tcPr>
            <w:tcW w:w="1040" w:type="dxa"/>
            <w:tcBorders>
              <w:top w:val="nil"/>
              <w:left w:val="nil"/>
              <w:bottom w:val="nil"/>
              <w:right w:val="nil"/>
            </w:tcBorders>
            <w:shd w:val="clear" w:color="auto" w:fill="auto"/>
            <w:noWrap/>
            <w:vAlign w:val="center"/>
            <w:hideMark/>
          </w:tcPr>
          <w:p w14:paraId="53958A31"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1913.205352</w:t>
            </w:r>
          </w:p>
        </w:tc>
      </w:tr>
      <w:tr w:rsidR="006E6419" w:rsidRPr="00231327" w14:paraId="76761FBE" w14:textId="77777777" w:rsidTr="00CA130D">
        <w:trPr>
          <w:trHeight w:val="276"/>
        </w:trPr>
        <w:tc>
          <w:tcPr>
            <w:tcW w:w="1575" w:type="dxa"/>
            <w:tcBorders>
              <w:top w:val="nil"/>
              <w:left w:val="nil"/>
              <w:bottom w:val="single" w:sz="8" w:space="0" w:color="auto"/>
              <w:right w:val="nil"/>
            </w:tcBorders>
            <w:shd w:val="clear" w:color="auto" w:fill="auto"/>
            <w:noWrap/>
            <w:vAlign w:val="center"/>
            <w:hideMark/>
          </w:tcPr>
          <w:p w14:paraId="710EE997"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SE.SEC.CUAT.</w:t>
            </w:r>
            <w:proofErr w:type="gramStart"/>
            <w:r w:rsidRPr="00231327">
              <w:rPr>
                <w:rFonts w:ascii="Arial" w:eastAsia="Times New Roman" w:hAnsi="Arial" w:cs="Arial"/>
                <w:color w:val="000000"/>
                <w:sz w:val="14"/>
                <w:szCs w:val="14"/>
                <w:lang w:eastAsia="en-US"/>
              </w:rPr>
              <w:t>UP.ZS</w:t>
            </w:r>
            <w:proofErr w:type="gramEnd"/>
          </w:p>
        </w:tc>
        <w:tc>
          <w:tcPr>
            <w:tcW w:w="1351" w:type="dxa"/>
            <w:tcBorders>
              <w:top w:val="nil"/>
              <w:left w:val="nil"/>
              <w:bottom w:val="single" w:sz="8" w:space="0" w:color="auto"/>
              <w:right w:val="nil"/>
            </w:tcBorders>
            <w:shd w:val="clear" w:color="auto" w:fill="auto"/>
            <w:noWrap/>
            <w:vAlign w:val="center"/>
            <w:hideMark/>
          </w:tcPr>
          <w:p w14:paraId="64242756"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-1307.945241</w:t>
            </w:r>
          </w:p>
        </w:tc>
        <w:tc>
          <w:tcPr>
            <w:tcW w:w="1040" w:type="dxa"/>
            <w:tcBorders>
              <w:top w:val="nil"/>
              <w:left w:val="nil"/>
              <w:bottom w:val="single" w:sz="8" w:space="0" w:color="auto"/>
              <w:right w:val="nil"/>
            </w:tcBorders>
            <w:shd w:val="clear" w:color="auto" w:fill="auto"/>
            <w:noWrap/>
            <w:vAlign w:val="center"/>
            <w:hideMark/>
          </w:tcPr>
          <w:p w14:paraId="5A05F438"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302.5708903</w:t>
            </w:r>
          </w:p>
        </w:tc>
        <w:tc>
          <w:tcPr>
            <w:tcW w:w="1040" w:type="dxa"/>
            <w:tcBorders>
              <w:top w:val="nil"/>
              <w:left w:val="nil"/>
              <w:bottom w:val="single" w:sz="8" w:space="0" w:color="auto"/>
              <w:right w:val="nil"/>
            </w:tcBorders>
            <w:shd w:val="clear" w:color="auto" w:fill="auto"/>
            <w:noWrap/>
            <w:vAlign w:val="center"/>
            <w:hideMark/>
          </w:tcPr>
          <w:p w14:paraId="3176EA5A"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-4.322772887</w:t>
            </w:r>
          </w:p>
        </w:tc>
        <w:tc>
          <w:tcPr>
            <w:tcW w:w="1040" w:type="dxa"/>
            <w:tcBorders>
              <w:top w:val="nil"/>
              <w:left w:val="nil"/>
              <w:bottom w:val="single" w:sz="8" w:space="0" w:color="auto"/>
              <w:right w:val="nil"/>
            </w:tcBorders>
            <w:shd w:val="clear" w:color="auto" w:fill="auto"/>
            <w:noWrap/>
            <w:vAlign w:val="center"/>
            <w:hideMark/>
          </w:tcPr>
          <w:p w14:paraId="3A0948A6"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0.000409877</w:t>
            </w:r>
          </w:p>
        </w:tc>
        <w:tc>
          <w:tcPr>
            <w:tcW w:w="1071" w:type="dxa"/>
            <w:tcBorders>
              <w:top w:val="nil"/>
              <w:left w:val="nil"/>
              <w:bottom w:val="single" w:sz="8" w:space="0" w:color="auto"/>
              <w:right w:val="nil"/>
            </w:tcBorders>
            <w:shd w:val="clear" w:color="auto" w:fill="auto"/>
            <w:noWrap/>
            <w:vAlign w:val="center"/>
            <w:hideMark/>
          </w:tcPr>
          <w:p w14:paraId="1134ECDD"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-1943.623093</w:t>
            </w:r>
          </w:p>
        </w:tc>
        <w:tc>
          <w:tcPr>
            <w:tcW w:w="1040" w:type="dxa"/>
            <w:tcBorders>
              <w:top w:val="nil"/>
              <w:left w:val="nil"/>
              <w:bottom w:val="single" w:sz="8" w:space="0" w:color="auto"/>
              <w:right w:val="nil"/>
            </w:tcBorders>
            <w:shd w:val="clear" w:color="auto" w:fill="auto"/>
            <w:noWrap/>
            <w:vAlign w:val="center"/>
            <w:hideMark/>
          </w:tcPr>
          <w:p w14:paraId="366F849F"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-672.2673888</w:t>
            </w:r>
          </w:p>
        </w:tc>
        <w:tc>
          <w:tcPr>
            <w:tcW w:w="1040" w:type="dxa"/>
            <w:tcBorders>
              <w:top w:val="nil"/>
              <w:left w:val="nil"/>
              <w:bottom w:val="single" w:sz="8" w:space="0" w:color="auto"/>
              <w:right w:val="nil"/>
            </w:tcBorders>
            <w:shd w:val="clear" w:color="auto" w:fill="auto"/>
            <w:noWrap/>
            <w:vAlign w:val="center"/>
            <w:hideMark/>
          </w:tcPr>
          <w:p w14:paraId="6F3F9349"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-1943.623093</w:t>
            </w:r>
          </w:p>
        </w:tc>
        <w:tc>
          <w:tcPr>
            <w:tcW w:w="1040" w:type="dxa"/>
            <w:tcBorders>
              <w:top w:val="nil"/>
              <w:left w:val="nil"/>
              <w:bottom w:val="single" w:sz="8" w:space="0" w:color="auto"/>
              <w:right w:val="nil"/>
            </w:tcBorders>
            <w:shd w:val="clear" w:color="auto" w:fill="auto"/>
            <w:noWrap/>
            <w:vAlign w:val="center"/>
            <w:hideMark/>
          </w:tcPr>
          <w:p w14:paraId="75025B51" w14:textId="77777777" w:rsidR="006E6419" w:rsidRPr="00231327" w:rsidRDefault="006E6419"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-672.2673888</w:t>
            </w:r>
          </w:p>
        </w:tc>
      </w:tr>
    </w:tbl>
    <w:p w14:paraId="6255875A" w14:textId="7887E761" w:rsidR="00B7581B" w:rsidRPr="00231327" w:rsidRDefault="00B7581B" w:rsidP="00B7581B">
      <w:pPr>
        <w:spacing w:after="0" w:line="240" w:lineRule="auto"/>
        <w:jc w:val="center"/>
        <w:rPr>
          <w:rFonts w:ascii="Arial" w:hAnsi="Arial" w:cs="Arial"/>
          <w:i/>
          <w:iCs/>
          <w:sz w:val="20"/>
          <w:szCs w:val="20"/>
        </w:rPr>
      </w:pPr>
      <w:r w:rsidRPr="00231327">
        <w:rPr>
          <w:rFonts w:ascii="Arial" w:hAnsi="Arial" w:cs="Arial"/>
          <w:i/>
          <w:iCs/>
          <w:sz w:val="20"/>
          <w:szCs w:val="20"/>
        </w:rPr>
        <w:t>Table 2. Summary Output of the Linear Regression</w:t>
      </w:r>
    </w:p>
    <w:p w14:paraId="01C0FC17" w14:textId="77777777" w:rsidR="00B7581B" w:rsidRPr="00231327" w:rsidRDefault="00B7581B" w:rsidP="006E6819">
      <w:pPr>
        <w:spacing w:after="0" w:line="240" w:lineRule="auto"/>
        <w:jc w:val="both"/>
        <w:rPr>
          <w:rFonts w:ascii="Arial" w:hAnsi="Arial" w:cs="Arial"/>
          <w:sz w:val="20"/>
          <w:szCs w:val="20"/>
        </w:rPr>
      </w:pPr>
    </w:p>
    <w:p w14:paraId="5D815A58" w14:textId="77777777" w:rsidR="004E692D" w:rsidRPr="00231327" w:rsidRDefault="004E692D" w:rsidP="004E692D">
      <w:pPr>
        <w:spacing w:after="0" w:line="240" w:lineRule="auto"/>
        <w:jc w:val="both"/>
        <w:rPr>
          <w:rFonts w:ascii="Arial" w:hAnsi="Arial" w:cs="Arial"/>
          <w:b/>
          <w:bCs/>
          <w:sz w:val="20"/>
          <w:szCs w:val="20"/>
        </w:rPr>
      </w:pPr>
      <w:r w:rsidRPr="00231327">
        <w:rPr>
          <w:rFonts w:ascii="Arial" w:hAnsi="Arial" w:cs="Arial"/>
          <w:b/>
          <w:bCs/>
          <w:sz w:val="20"/>
          <w:szCs w:val="20"/>
        </w:rPr>
        <w:t xml:space="preserve">Regression Equation </w:t>
      </w:r>
      <m:oMath>
        <m:r>
          <m:rPr>
            <m:sty m:val="bi"/>
          </m:rPr>
          <w:rPr>
            <w:rFonts w:ascii="Cambria Math" w:hAnsi="Cambria Math" w:cs="Arial"/>
            <w:sz w:val="20"/>
            <w:szCs w:val="20"/>
          </w:rPr>
          <m:t>(Y = β</m:t>
        </m:r>
        <m:r>
          <m:rPr>
            <m:sty m:val="bi"/>
          </m:rPr>
          <w:rPr>
            <w:rFonts w:ascii="Cambria Math" w:hAnsi="Cambria Math" w:cs="Arial"/>
            <w:sz w:val="20"/>
            <w:szCs w:val="20"/>
          </w:rPr>
          <m:t>0 + β</m:t>
        </m:r>
        <m:r>
          <m:rPr>
            <m:sty m:val="bi"/>
          </m:rPr>
          <w:rPr>
            <w:rFonts w:ascii="Cambria Math" w:hAnsi="Cambria Math" w:cs="Arial"/>
            <w:sz w:val="20"/>
            <w:szCs w:val="20"/>
          </w:rPr>
          <m:t>1</m:t>
        </m:r>
        <m:r>
          <m:rPr>
            <m:sty m:val="bi"/>
          </m:rPr>
          <w:rPr>
            <w:rFonts w:ascii="Cambria Math" w:hAnsi="Cambria Math" w:cs="Arial"/>
            <w:sz w:val="20"/>
            <w:szCs w:val="20"/>
          </w:rPr>
          <m:t>X + β</m:t>
        </m:r>
        <m:r>
          <m:rPr>
            <m:sty m:val="bi"/>
          </m:rPr>
          <w:rPr>
            <w:rFonts w:ascii="Cambria Math" w:hAnsi="Cambria Math" w:cs="Arial"/>
            <w:sz w:val="20"/>
            <w:szCs w:val="20"/>
          </w:rPr>
          <m:t>2</m:t>
        </m:r>
        <m:r>
          <m:rPr>
            <m:sty m:val="bi"/>
          </m:rPr>
          <w:rPr>
            <w:rFonts w:ascii="Cambria Math" w:hAnsi="Cambria Math" w:cs="Arial"/>
            <w:sz w:val="20"/>
            <w:szCs w:val="20"/>
          </w:rPr>
          <m:t>X)</m:t>
        </m:r>
      </m:oMath>
    </w:p>
    <w:p w14:paraId="4673BE35" w14:textId="77777777" w:rsidR="004E692D" w:rsidRPr="00231327" w:rsidRDefault="004E692D" w:rsidP="004E692D">
      <w:pPr>
        <w:spacing w:after="0" w:line="240" w:lineRule="auto"/>
        <w:jc w:val="both"/>
        <w:rPr>
          <w:rFonts w:ascii="Arial" w:hAnsi="Arial" w:cs="Arial"/>
          <w:sz w:val="20"/>
          <w:szCs w:val="20"/>
        </w:rPr>
      </w:pPr>
      <w:r w:rsidRPr="00231327">
        <w:rPr>
          <w:rFonts w:ascii="Arial" w:hAnsi="Arial" w:cs="Arial"/>
          <w:sz w:val="20"/>
          <w:szCs w:val="20"/>
        </w:rPr>
        <w:t>Based on the regression output:</w:t>
      </w:r>
    </w:p>
    <w:p w14:paraId="6154C1BB" w14:textId="77777777" w:rsidR="004E692D" w:rsidRPr="00231327" w:rsidRDefault="004E692D" w:rsidP="004E692D">
      <w:pPr>
        <w:spacing w:after="0" w:line="240" w:lineRule="auto"/>
        <w:jc w:val="both"/>
        <w:rPr>
          <w:rFonts w:ascii="Arial" w:hAnsi="Arial" w:cs="Arial"/>
          <w:sz w:val="20"/>
          <w:szCs w:val="20"/>
        </w:rPr>
      </w:pPr>
      <m:oMathPara>
        <m:oMath>
          <m:r>
            <w:rPr>
              <w:rFonts w:ascii="Cambria Math" w:hAnsi="Cambria Math" w:cs="Arial"/>
              <w:sz w:val="20"/>
              <w:szCs w:val="20"/>
            </w:rPr>
            <m:t>Y=-10710.79+1376.01×SE.SEC.CUAT.LO.ZS-1307.95×SE.SEC.CUAT.UP.ZS</m:t>
          </m:r>
        </m:oMath>
      </m:oMathPara>
    </w:p>
    <w:p w14:paraId="4D8890B2" w14:textId="77777777" w:rsidR="00931CD0" w:rsidRPr="00231327" w:rsidRDefault="00931CD0" w:rsidP="004E692D">
      <w:pPr>
        <w:spacing w:after="0" w:line="240" w:lineRule="auto"/>
        <w:jc w:val="both"/>
        <w:rPr>
          <w:rFonts w:ascii="Arial" w:hAnsi="Arial" w:cs="Arial"/>
          <w:sz w:val="20"/>
          <w:szCs w:val="20"/>
        </w:rPr>
      </w:pPr>
    </w:p>
    <w:p w14:paraId="0B9911E8" w14:textId="77777777" w:rsidR="004E692D" w:rsidRPr="00231327" w:rsidRDefault="004E692D" w:rsidP="004E692D">
      <w:pPr>
        <w:spacing w:after="0" w:line="240" w:lineRule="auto"/>
        <w:jc w:val="both"/>
        <w:rPr>
          <w:rFonts w:ascii="Arial" w:hAnsi="Arial" w:cs="Arial"/>
          <w:sz w:val="20"/>
          <w:szCs w:val="20"/>
        </w:rPr>
      </w:pPr>
      <w:r w:rsidRPr="00231327">
        <w:rPr>
          <w:rFonts w:ascii="Arial" w:hAnsi="Arial" w:cs="Arial"/>
          <w:sz w:val="20"/>
          <w:szCs w:val="20"/>
        </w:rPr>
        <w:t>where:</w:t>
      </w:r>
    </w:p>
    <w:p w14:paraId="0A50A523" w14:textId="77777777" w:rsidR="004E692D" w:rsidRPr="00231327" w:rsidRDefault="004E692D" w:rsidP="004E692D">
      <w:pPr>
        <w:numPr>
          <w:ilvl w:val="0"/>
          <w:numId w:val="5"/>
        </w:numPr>
        <w:spacing w:after="0" w:line="240" w:lineRule="auto"/>
        <w:jc w:val="both"/>
        <w:rPr>
          <w:rFonts w:ascii="Arial" w:hAnsi="Arial" w:cs="Arial"/>
          <w:sz w:val="20"/>
          <w:szCs w:val="20"/>
        </w:rPr>
      </w:pPr>
      <m:oMath>
        <m:r>
          <w:rPr>
            <w:rFonts w:ascii="Cambria Math" w:hAnsi="Cambria Math" w:cs="Arial"/>
            <w:sz w:val="20"/>
            <w:szCs w:val="20"/>
          </w:rPr>
          <m:t>Y</m:t>
        </m:r>
      </m:oMath>
      <w:r w:rsidRPr="00231327">
        <w:rPr>
          <w:rFonts w:ascii="Arial" w:hAnsi="Arial" w:cs="Arial"/>
          <w:sz w:val="20"/>
          <w:szCs w:val="20"/>
        </w:rPr>
        <w:t xml:space="preserve"> represents GDP per capita.</w:t>
      </w:r>
    </w:p>
    <w:p w14:paraId="52DBD780" w14:textId="77777777" w:rsidR="004E692D" w:rsidRPr="00231327" w:rsidRDefault="004E692D" w:rsidP="004E692D">
      <w:pPr>
        <w:numPr>
          <w:ilvl w:val="0"/>
          <w:numId w:val="5"/>
        </w:numPr>
        <w:spacing w:after="0" w:line="240" w:lineRule="auto"/>
        <w:jc w:val="both"/>
        <w:rPr>
          <w:rFonts w:ascii="Arial" w:hAnsi="Arial" w:cs="Arial"/>
          <w:sz w:val="20"/>
          <w:szCs w:val="20"/>
        </w:rPr>
      </w:pPr>
      <m:oMath>
        <m:r>
          <w:rPr>
            <w:rFonts w:ascii="Cambria Math" w:hAnsi="Cambria Math" w:cs="Arial"/>
            <w:sz w:val="20"/>
            <w:szCs w:val="20"/>
          </w:rPr>
          <m:t>SE.SEC.CUAT.LO.ZS</m:t>
        </m:r>
      </m:oMath>
      <w:r w:rsidRPr="00231327">
        <w:rPr>
          <w:rFonts w:ascii="Arial" w:hAnsi="Arial" w:cs="Arial"/>
          <w:sz w:val="20"/>
          <w:szCs w:val="20"/>
        </w:rPr>
        <w:t xml:space="preserve"> is the percentage of the population with at least lower secondary education.</w:t>
      </w:r>
    </w:p>
    <w:p w14:paraId="56E734A5" w14:textId="77777777" w:rsidR="004E692D" w:rsidRPr="00231327" w:rsidRDefault="004E692D" w:rsidP="004E692D">
      <w:pPr>
        <w:numPr>
          <w:ilvl w:val="0"/>
          <w:numId w:val="5"/>
        </w:numPr>
        <w:spacing w:after="0" w:line="240" w:lineRule="auto"/>
        <w:jc w:val="both"/>
        <w:rPr>
          <w:rFonts w:ascii="Arial" w:hAnsi="Arial" w:cs="Arial"/>
          <w:sz w:val="20"/>
          <w:szCs w:val="20"/>
        </w:rPr>
      </w:pPr>
      <m:oMath>
        <m:r>
          <w:rPr>
            <w:rFonts w:ascii="Cambria Math" w:hAnsi="Cambria Math" w:cs="Arial"/>
            <w:sz w:val="20"/>
            <w:szCs w:val="20"/>
          </w:rPr>
          <m:t>SE.SEC.CUAT.UP.ZS</m:t>
        </m:r>
      </m:oMath>
      <w:r w:rsidRPr="00231327">
        <w:rPr>
          <w:rFonts w:ascii="Arial" w:hAnsi="Arial" w:cs="Arial"/>
          <w:sz w:val="20"/>
          <w:szCs w:val="20"/>
        </w:rPr>
        <w:t xml:space="preserve"> is the percentage of the population with at least upper secondary education.</w:t>
      </w:r>
    </w:p>
    <w:p w14:paraId="7EDB9466" w14:textId="77777777" w:rsidR="004E692D" w:rsidRPr="00231327" w:rsidRDefault="004E692D" w:rsidP="004E692D">
      <w:pPr>
        <w:spacing w:after="0" w:line="240" w:lineRule="auto"/>
        <w:jc w:val="both"/>
        <w:rPr>
          <w:rFonts w:ascii="Arial" w:hAnsi="Arial" w:cs="Arial"/>
          <w:sz w:val="20"/>
          <w:szCs w:val="20"/>
        </w:rPr>
      </w:pPr>
    </w:p>
    <w:p w14:paraId="48D913ED" w14:textId="77777777" w:rsidR="004E692D" w:rsidRPr="00231327" w:rsidRDefault="004E692D" w:rsidP="004E692D">
      <w:pPr>
        <w:spacing w:after="0" w:line="240" w:lineRule="auto"/>
        <w:jc w:val="both"/>
        <w:rPr>
          <w:rFonts w:ascii="Arial" w:hAnsi="Arial" w:cs="Arial"/>
          <w:b/>
          <w:bCs/>
          <w:sz w:val="20"/>
          <w:szCs w:val="20"/>
        </w:rPr>
      </w:pPr>
      <w:r w:rsidRPr="00231327">
        <w:rPr>
          <w:rFonts w:ascii="Arial" w:hAnsi="Arial" w:cs="Arial"/>
          <w:b/>
          <w:bCs/>
          <w:sz w:val="20"/>
          <w:szCs w:val="20"/>
        </w:rPr>
        <w:t xml:space="preserve">Interpretation of the Slope </w:t>
      </w:r>
      <m:oMath>
        <m:r>
          <m:rPr>
            <m:sty m:val="bi"/>
          </m:rPr>
          <w:rPr>
            <w:rFonts w:ascii="Cambria Math" w:hAnsi="Cambria Math" w:cs="Arial"/>
            <w:sz w:val="20"/>
            <w:szCs w:val="20"/>
          </w:rPr>
          <m:t>(β</m:t>
        </m:r>
        <m:r>
          <m:rPr>
            <m:sty m:val="bi"/>
          </m:rPr>
          <w:rPr>
            <w:rFonts w:ascii="Cambria Math" w:hAnsi="Cambria Math" w:cs="Arial"/>
            <w:sz w:val="20"/>
            <w:szCs w:val="20"/>
          </w:rPr>
          <m:t>1, β</m:t>
        </m:r>
        <m:r>
          <m:rPr>
            <m:sty m:val="bi"/>
          </m:rPr>
          <w:rPr>
            <w:rFonts w:ascii="Cambria Math" w:hAnsi="Cambria Math" w:cs="Arial"/>
            <w:sz w:val="20"/>
            <w:szCs w:val="20"/>
          </w:rPr>
          <m:t>2​)</m:t>
        </m:r>
      </m:oMath>
      <w:r w:rsidRPr="00231327">
        <w:rPr>
          <w:rFonts w:ascii="Arial" w:hAnsi="Arial" w:cs="Arial"/>
          <w:b/>
          <w:bCs/>
          <w:sz w:val="20"/>
          <w:szCs w:val="20"/>
        </w:rPr>
        <w:t xml:space="preserve"> and Intercept </w:t>
      </w:r>
      <m:oMath>
        <m:r>
          <m:rPr>
            <m:sty m:val="bi"/>
          </m:rPr>
          <w:rPr>
            <w:rFonts w:ascii="Cambria Math" w:hAnsi="Cambria Math" w:cs="Arial"/>
            <w:sz w:val="20"/>
            <w:szCs w:val="20"/>
          </w:rPr>
          <m:t>(β</m:t>
        </m:r>
        <m:r>
          <m:rPr>
            <m:sty m:val="bi"/>
          </m:rPr>
          <w:rPr>
            <w:rFonts w:ascii="Cambria Math" w:hAnsi="Cambria Math" w:cs="Arial"/>
            <w:sz w:val="20"/>
            <w:szCs w:val="20"/>
          </w:rPr>
          <m:t>0​)</m:t>
        </m:r>
      </m:oMath>
      <w:r w:rsidRPr="00231327">
        <w:rPr>
          <w:rFonts w:ascii="Arial" w:hAnsi="Arial" w:cs="Arial"/>
          <w:b/>
          <w:bCs/>
          <w:sz w:val="20"/>
          <w:szCs w:val="20"/>
        </w:rPr>
        <w:t>:</w:t>
      </w:r>
    </w:p>
    <w:p w14:paraId="4ADE4323" w14:textId="77777777" w:rsidR="004E692D" w:rsidRPr="00231327" w:rsidRDefault="004E692D" w:rsidP="004E692D">
      <w:pPr>
        <w:numPr>
          <w:ilvl w:val="0"/>
          <w:numId w:val="6"/>
        </w:numPr>
        <w:spacing w:after="0" w:line="240" w:lineRule="auto"/>
        <w:jc w:val="both"/>
        <w:rPr>
          <w:rFonts w:ascii="Arial" w:hAnsi="Arial" w:cs="Arial"/>
          <w:sz w:val="20"/>
          <w:szCs w:val="20"/>
        </w:rPr>
      </w:pPr>
      <w:r w:rsidRPr="00231327">
        <w:rPr>
          <w:rFonts w:ascii="Arial" w:hAnsi="Arial" w:cs="Arial"/>
          <w:b/>
          <w:bCs/>
          <w:sz w:val="20"/>
          <w:szCs w:val="20"/>
        </w:rPr>
        <w:t xml:space="preserve">Intercept </w:t>
      </w:r>
      <m:oMath>
        <m:r>
          <m:rPr>
            <m:sty m:val="bi"/>
          </m:rPr>
          <w:rPr>
            <w:rFonts w:ascii="Cambria Math" w:hAnsi="Cambria Math" w:cs="Arial"/>
            <w:sz w:val="20"/>
            <w:szCs w:val="20"/>
          </w:rPr>
          <m:t>(β</m:t>
        </m:r>
        <m:r>
          <m:rPr>
            <m:sty m:val="bi"/>
          </m:rPr>
          <w:rPr>
            <w:rFonts w:ascii="Cambria Math" w:hAnsi="Cambria Math" w:cs="Arial"/>
            <w:sz w:val="20"/>
            <w:szCs w:val="20"/>
          </w:rPr>
          <m:t>0=-10710.79)</m:t>
        </m:r>
      </m:oMath>
      <w:r w:rsidRPr="00231327">
        <w:rPr>
          <w:rFonts w:ascii="Arial" w:hAnsi="Arial" w:cs="Arial"/>
          <w:b/>
          <w:bCs/>
          <w:sz w:val="20"/>
          <w:szCs w:val="20"/>
        </w:rPr>
        <w:t>:</w:t>
      </w:r>
      <w:r w:rsidRPr="00231327">
        <w:rPr>
          <w:rFonts w:ascii="Arial" w:hAnsi="Arial" w:cs="Arial"/>
          <w:sz w:val="20"/>
          <w:szCs w:val="20"/>
        </w:rPr>
        <w:t xml:space="preserve"> This represents the estimated GDP per capita when both educational attainment indicators (lower and upper secondary completion rates) are zero. In practice, it has little real-world interpretive value, as these educational attainment values are unlikely to be zero in a real scenario.</w:t>
      </w:r>
    </w:p>
    <w:p w14:paraId="4BC27FF6" w14:textId="77777777" w:rsidR="004E692D" w:rsidRPr="00231327" w:rsidRDefault="004E692D" w:rsidP="004E692D">
      <w:pPr>
        <w:spacing w:after="0" w:line="240" w:lineRule="auto"/>
        <w:ind w:left="720"/>
        <w:jc w:val="both"/>
        <w:rPr>
          <w:rFonts w:ascii="Arial" w:hAnsi="Arial" w:cs="Arial"/>
          <w:sz w:val="20"/>
          <w:szCs w:val="20"/>
        </w:rPr>
      </w:pPr>
    </w:p>
    <w:p w14:paraId="7FB3EFEF" w14:textId="77777777" w:rsidR="004E692D" w:rsidRPr="00231327" w:rsidRDefault="004E692D" w:rsidP="004E692D">
      <w:pPr>
        <w:numPr>
          <w:ilvl w:val="0"/>
          <w:numId w:val="6"/>
        </w:numPr>
        <w:spacing w:after="0" w:line="240" w:lineRule="auto"/>
        <w:jc w:val="both"/>
        <w:rPr>
          <w:rFonts w:ascii="Arial" w:hAnsi="Arial" w:cs="Arial"/>
          <w:sz w:val="20"/>
          <w:szCs w:val="20"/>
        </w:rPr>
      </w:pPr>
      <w:r w:rsidRPr="00231327">
        <w:rPr>
          <w:rFonts w:ascii="Arial" w:hAnsi="Arial" w:cs="Arial"/>
          <w:b/>
          <w:bCs/>
          <w:sz w:val="20"/>
          <w:szCs w:val="20"/>
        </w:rPr>
        <w:t xml:space="preserve">Slope for Lower Secondary Education </w:t>
      </w:r>
      <m:oMath>
        <m:r>
          <m:rPr>
            <m:sty m:val="bi"/>
          </m:rPr>
          <w:rPr>
            <w:rFonts w:ascii="Cambria Math" w:hAnsi="Cambria Math" w:cs="Arial"/>
            <w:sz w:val="20"/>
            <w:szCs w:val="20"/>
          </w:rPr>
          <m:t>(β</m:t>
        </m:r>
        <m:r>
          <m:rPr>
            <m:sty m:val="bi"/>
          </m:rPr>
          <w:rPr>
            <w:rFonts w:ascii="Cambria Math" w:hAnsi="Cambria Math" w:cs="Arial"/>
            <w:sz w:val="20"/>
            <w:szCs w:val="20"/>
          </w:rPr>
          <m:t>1=1376.01)</m:t>
        </m:r>
      </m:oMath>
      <w:r w:rsidRPr="00231327">
        <w:rPr>
          <w:rFonts w:ascii="Arial" w:hAnsi="Arial" w:cs="Arial"/>
          <w:b/>
          <w:bCs/>
          <w:sz w:val="20"/>
          <w:szCs w:val="20"/>
        </w:rPr>
        <w:t>:</w:t>
      </w:r>
      <w:r w:rsidRPr="00231327">
        <w:rPr>
          <w:rFonts w:ascii="Arial" w:hAnsi="Arial" w:cs="Arial"/>
          <w:sz w:val="20"/>
          <w:szCs w:val="20"/>
        </w:rPr>
        <w:t xml:space="preserve"> For each 1% increase in the population that completed lower secondary education, GDP per capita is expected to increase by approximately 1376.01 USD, assuming other variables remain constant. This positive coefficient suggests that lower secondary education has a beneficial effect on GDP per capita.</w:t>
      </w:r>
    </w:p>
    <w:p w14:paraId="35088F6C" w14:textId="77777777" w:rsidR="004E692D" w:rsidRPr="00231327" w:rsidRDefault="004E692D" w:rsidP="004E692D">
      <w:pPr>
        <w:spacing w:after="0" w:line="240" w:lineRule="auto"/>
        <w:ind w:left="720"/>
        <w:jc w:val="both"/>
        <w:rPr>
          <w:rFonts w:ascii="Arial" w:hAnsi="Arial" w:cs="Arial"/>
          <w:sz w:val="20"/>
          <w:szCs w:val="20"/>
        </w:rPr>
      </w:pPr>
    </w:p>
    <w:p w14:paraId="2472F5C8" w14:textId="77777777" w:rsidR="004E692D" w:rsidRPr="00231327" w:rsidRDefault="004E692D" w:rsidP="004E692D">
      <w:pPr>
        <w:numPr>
          <w:ilvl w:val="0"/>
          <w:numId w:val="6"/>
        </w:numPr>
        <w:spacing w:after="0" w:line="240" w:lineRule="auto"/>
        <w:jc w:val="both"/>
        <w:rPr>
          <w:rFonts w:ascii="Arial" w:hAnsi="Arial" w:cs="Arial"/>
          <w:sz w:val="20"/>
          <w:szCs w:val="20"/>
        </w:rPr>
      </w:pPr>
      <w:r w:rsidRPr="00231327">
        <w:rPr>
          <w:rFonts w:ascii="Arial" w:hAnsi="Arial" w:cs="Arial"/>
          <w:b/>
          <w:bCs/>
          <w:sz w:val="20"/>
          <w:szCs w:val="20"/>
        </w:rPr>
        <w:t xml:space="preserve">Slope for Upper Secondary Education </w:t>
      </w:r>
      <m:oMath>
        <m:d>
          <m:dPr>
            <m:ctrlPr>
              <w:rPr>
                <w:rFonts w:ascii="Cambria Math" w:hAnsi="Cambria Math" w:cs="Arial"/>
                <w:b/>
                <w:bCs/>
                <w:i/>
                <w:sz w:val="20"/>
                <w:szCs w:val="20"/>
              </w:rPr>
            </m:ctrlPr>
          </m:dPr>
          <m:e>
            <m:r>
              <m:rPr>
                <m:sty m:val="bi"/>
              </m:rPr>
              <w:rPr>
                <w:rFonts w:ascii="Cambria Math" w:hAnsi="Cambria Math" w:cs="Arial"/>
                <w:sz w:val="20"/>
                <w:szCs w:val="20"/>
              </w:rPr>
              <m:t>β</m:t>
            </m:r>
            <m:r>
              <m:rPr>
                <m:sty m:val="bi"/>
              </m:rPr>
              <w:rPr>
                <w:rFonts w:ascii="Cambria Math" w:hAnsi="Cambria Math" w:cs="Arial"/>
                <w:sz w:val="20"/>
                <w:szCs w:val="20"/>
              </w:rPr>
              <m:t>2=-1307.95</m:t>
            </m:r>
            <m:ctrlPr>
              <w:rPr>
                <w:rFonts w:ascii="Cambria Math" w:hAnsi="Cambria Math" w:cs="Arial"/>
                <w:b/>
                <w:bCs/>
                <w:i/>
                <w:iCs/>
                <w:sz w:val="20"/>
                <w:szCs w:val="20"/>
              </w:rPr>
            </m:ctrlPr>
          </m:e>
        </m:d>
        <m:r>
          <m:rPr>
            <m:sty m:val="bi"/>
          </m:rPr>
          <w:rPr>
            <w:rFonts w:ascii="Cambria Math" w:hAnsi="Cambria Math" w:cs="Arial"/>
            <w:sz w:val="20"/>
            <w:szCs w:val="20"/>
          </w:rPr>
          <m:t>:</m:t>
        </m:r>
      </m:oMath>
      <w:r w:rsidRPr="00231327">
        <w:rPr>
          <w:rFonts w:ascii="Arial" w:hAnsi="Arial" w:cs="Arial"/>
          <w:sz w:val="20"/>
          <w:szCs w:val="20"/>
        </w:rPr>
        <w:t>For each 1% increase in the population that completed upper secondary education, GDP per capita is expected to decrease by approximately 1307.95 USD, assuming other variables remain constant. This negative coefficient could imply that increasing upper secondary attainment without further educational progress or skill development may not directly translate to higher economic output, though this result may need further investigation for context.</w:t>
      </w:r>
    </w:p>
    <w:p w14:paraId="694BC16F" w14:textId="77777777" w:rsidR="004E692D" w:rsidRPr="00231327" w:rsidRDefault="004E692D" w:rsidP="004E692D">
      <w:pPr>
        <w:spacing w:after="0" w:line="240" w:lineRule="auto"/>
        <w:rPr>
          <w:rFonts w:ascii="Arial" w:hAnsi="Arial" w:cs="Arial"/>
          <w:b/>
          <w:bCs/>
          <w:sz w:val="20"/>
          <w:szCs w:val="20"/>
        </w:rPr>
      </w:pPr>
    </w:p>
    <w:p w14:paraId="7E7A30C1" w14:textId="77777777" w:rsidR="00231327" w:rsidRDefault="00231327">
      <w:pPr>
        <w:rPr>
          <w:rFonts w:ascii="Arial" w:hAnsi="Arial" w:cs="Arial"/>
          <w:b/>
          <w:bCs/>
          <w:sz w:val="20"/>
          <w:szCs w:val="20"/>
        </w:rPr>
      </w:pPr>
      <w:r>
        <w:rPr>
          <w:rFonts w:ascii="Arial" w:hAnsi="Arial" w:cs="Arial"/>
          <w:b/>
          <w:bCs/>
          <w:sz w:val="20"/>
          <w:szCs w:val="20"/>
        </w:rPr>
        <w:br w:type="page"/>
      </w:r>
    </w:p>
    <w:p w14:paraId="1A48BFFB" w14:textId="46E947F4" w:rsidR="004E692D" w:rsidRPr="00231327" w:rsidRDefault="004E692D" w:rsidP="004E692D">
      <w:pPr>
        <w:spacing w:after="0" w:line="240" w:lineRule="auto"/>
        <w:rPr>
          <w:rFonts w:ascii="Arial" w:hAnsi="Arial" w:cs="Arial"/>
          <w:b/>
          <w:bCs/>
          <w:sz w:val="20"/>
          <w:szCs w:val="20"/>
        </w:rPr>
      </w:pPr>
      <w:r w:rsidRPr="00231327">
        <w:rPr>
          <w:rFonts w:ascii="Arial" w:hAnsi="Arial" w:cs="Arial"/>
          <w:b/>
          <w:bCs/>
          <w:sz w:val="20"/>
          <w:szCs w:val="20"/>
        </w:rPr>
        <w:lastRenderedPageBreak/>
        <w:t>Coefficient of Determination (R-squared)</w:t>
      </w:r>
    </w:p>
    <w:p w14:paraId="14C858B7" w14:textId="78423B54" w:rsidR="004E692D" w:rsidRPr="00231327" w:rsidRDefault="004E692D" w:rsidP="006F0B66">
      <w:pPr>
        <w:numPr>
          <w:ilvl w:val="0"/>
          <w:numId w:val="7"/>
        </w:numPr>
        <w:spacing w:after="0" w:line="240" w:lineRule="auto"/>
        <w:jc w:val="both"/>
        <w:rPr>
          <w:rFonts w:ascii="Arial" w:hAnsi="Arial" w:cs="Arial"/>
          <w:sz w:val="20"/>
          <w:szCs w:val="20"/>
        </w:rPr>
      </w:pPr>
      <w:r w:rsidRPr="00231327">
        <w:rPr>
          <w:rFonts w:ascii="Arial" w:hAnsi="Arial" w:cs="Arial"/>
          <w:b/>
          <w:bCs/>
          <w:sz w:val="20"/>
          <w:szCs w:val="20"/>
        </w:rPr>
        <w:t>R-squared = 0.924</w:t>
      </w:r>
      <w:r w:rsidRPr="00231327">
        <w:rPr>
          <w:rFonts w:ascii="Arial" w:hAnsi="Arial" w:cs="Arial"/>
          <w:sz w:val="20"/>
          <w:szCs w:val="20"/>
        </w:rPr>
        <w:t>: This value indicates that approximately 92.4% of the variation in GDP per capita can be explained by the educational attainment variables (lower and upper secondary completion rates). This high R-squared value suggests a strong relationship between these educational factors and economic output.</w:t>
      </w:r>
    </w:p>
    <w:p w14:paraId="4EE90C15" w14:textId="77777777" w:rsidR="004E692D" w:rsidRPr="00231327" w:rsidRDefault="004E692D" w:rsidP="006E6819">
      <w:pPr>
        <w:spacing w:after="0" w:line="240" w:lineRule="auto"/>
        <w:jc w:val="both"/>
        <w:rPr>
          <w:rFonts w:ascii="Arial" w:hAnsi="Arial" w:cs="Arial"/>
          <w:sz w:val="20"/>
          <w:szCs w:val="20"/>
        </w:rPr>
      </w:pPr>
    </w:p>
    <w:tbl>
      <w:tblPr>
        <w:tblW w:w="9717" w:type="dxa"/>
        <w:tblLook w:val="04A0" w:firstRow="1" w:lastRow="0" w:firstColumn="1" w:lastColumn="0" w:noHBand="0" w:noVBand="1"/>
      </w:tblPr>
      <w:tblGrid>
        <w:gridCol w:w="1408"/>
        <w:gridCol w:w="1921"/>
        <w:gridCol w:w="1108"/>
        <w:gridCol w:w="1408"/>
        <w:gridCol w:w="937"/>
        <w:gridCol w:w="1521"/>
        <w:gridCol w:w="1414"/>
      </w:tblGrid>
      <w:tr w:rsidR="00CA130D" w:rsidRPr="00231327" w14:paraId="10017350" w14:textId="77777777" w:rsidTr="001A6506">
        <w:trPr>
          <w:trHeight w:val="185"/>
        </w:trPr>
        <w:tc>
          <w:tcPr>
            <w:tcW w:w="5845" w:type="dxa"/>
            <w:gridSpan w:val="4"/>
            <w:tcBorders>
              <w:top w:val="nil"/>
              <w:left w:val="nil"/>
              <w:bottom w:val="nil"/>
              <w:right w:val="nil"/>
            </w:tcBorders>
            <w:shd w:val="clear" w:color="auto" w:fill="auto"/>
            <w:noWrap/>
            <w:vAlign w:val="center"/>
            <w:hideMark/>
          </w:tcPr>
          <w:p w14:paraId="60EBDC7C" w14:textId="68BB13BE" w:rsidR="00CA130D" w:rsidRPr="00231327" w:rsidRDefault="00CA130D" w:rsidP="006E6819">
            <w:pPr>
              <w:spacing w:after="0" w:line="240" w:lineRule="auto"/>
              <w:rPr>
                <w:rFonts w:ascii="Arial" w:eastAsia="Times New Roman" w:hAnsi="Arial" w:cs="Arial"/>
                <w:sz w:val="14"/>
                <w:szCs w:val="14"/>
                <w:lang w:eastAsia="en-US"/>
              </w:rPr>
            </w:pPr>
            <w:r w:rsidRPr="00231327">
              <w:rPr>
                <w:rFonts w:ascii="Arial" w:eastAsia="Times New Roman" w:hAnsi="Arial" w:cs="Arial"/>
                <w:color w:val="000000"/>
                <w:sz w:val="14"/>
                <w:szCs w:val="14"/>
                <w:lang w:eastAsia="en-US"/>
              </w:rPr>
              <w:t>RESIDUAL OUTPUT</w:t>
            </w:r>
          </w:p>
        </w:tc>
        <w:tc>
          <w:tcPr>
            <w:tcW w:w="937" w:type="dxa"/>
            <w:tcBorders>
              <w:top w:val="nil"/>
              <w:left w:val="nil"/>
              <w:bottom w:val="nil"/>
              <w:right w:val="nil"/>
            </w:tcBorders>
            <w:shd w:val="clear" w:color="auto" w:fill="auto"/>
            <w:noWrap/>
            <w:vAlign w:val="center"/>
            <w:hideMark/>
          </w:tcPr>
          <w:p w14:paraId="53765E42" w14:textId="77777777" w:rsidR="00CA130D" w:rsidRPr="00231327" w:rsidRDefault="00CA130D" w:rsidP="006E6819">
            <w:pPr>
              <w:spacing w:after="0" w:line="240" w:lineRule="auto"/>
              <w:rPr>
                <w:rFonts w:ascii="Arial" w:eastAsia="Times New Roman" w:hAnsi="Arial" w:cs="Arial"/>
                <w:sz w:val="14"/>
                <w:szCs w:val="14"/>
                <w:lang w:eastAsia="en-US"/>
              </w:rPr>
            </w:pPr>
          </w:p>
        </w:tc>
        <w:tc>
          <w:tcPr>
            <w:tcW w:w="2935" w:type="dxa"/>
            <w:gridSpan w:val="2"/>
            <w:tcBorders>
              <w:top w:val="nil"/>
              <w:left w:val="nil"/>
              <w:bottom w:val="nil"/>
              <w:right w:val="nil"/>
            </w:tcBorders>
            <w:shd w:val="clear" w:color="auto" w:fill="auto"/>
            <w:noWrap/>
            <w:vAlign w:val="center"/>
            <w:hideMark/>
          </w:tcPr>
          <w:p w14:paraId="5F991D2F" w14:textId="09A08B98" w:rsidR="00CA130D" w:rsidRPr="00231327" w:rsidRDefault="00CA130D"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PROBABILITY OUTPUT</w:t>
            </w:r>
          </w:p>
        </w:tc>
      </w:tr>
      <w:tr w:rsidR="00965D43" w:rsidRPr="00231327" w14:paraId="6EE8BF75" w14:textId="77777777" w:rsidTr="00CA130D">
        <w:trPr>
          <w:trHeight w:val="185"/>
        </w:trPr>
        <w:tc>
          <w:tcPr>
            <w:tcW w:w="1408" w:type="dxa"/>
            <w:tcBorders>
              <w:top w:val="single" w:sz="8" w:space="0" w:color="auto"/>
              <w:left w:val="nil"/>
              <w:bottom w:val="single" w:sz="4" w:space="0" w:color="auto"/>
              <w:right w:val="nil"/>
            </w:tcBorders>
            <w:shd w:val="clear" w:color="auto" w:fill="auto"/>
            <w:noWrap/>
            <w:vAlign w:val="center"/>
            <w:hideMark/>
          </w:tcPr>
          <w:p w14:paraId="3073722A" w14:textId="77777777" w:rsidR="00965D43" w:rsidRPr="00231327" w:rsidRDefault="00965D43"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Observation</w:t>
            </w:r>
          </w:p>
        </w:tc>
        <w:tc>
          <w:tcPr>
            <w:tcW w:w="1921" w:type="dxa"/>
            <w:tcBorders>
              <w:top w:val="single" w:sz="8" w:space="0" w:color="auto"/>
              <w:left w:val="nil"/>
              <w:bottom w:val="single" w:sz="4" w:space="0" w:color="auto"/>
              <w:right w:val="nil"/>
            </w:tcBorders>
            <w:shd w:val="clear" w:color="auto" w:fill="auto"/>
            <w:noWrap/>
            <w:vAlign w:val="center"/>
            <w:hideMark/>
          </w:tcPr>
          <w:p w14:paraId="57EF8641" w14:textId="77777777" w:rsidR="00965D43" w:rsidRPr="00231327" w:rsidRDefault="00965D43"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Predicted NY.GDP.PCAP.CD</w:t>
            </w:r>
          </w:p>
        </w:tc>
        <w:tc>
          <w:tcPr>
            <w:tcW w:w="1108" w:type="dxa"/>
            <w:tcBorders>
              <w:top w:val="single" w:sz="8" w:space="0" w:color="auto"/>
              <w:left w:val="nil"/>
              <w:bottom w:val="single" w:sz="4" w:space="0" w:color="auto"/>
              <w:right w:val="nil"/>
            </w:tcBorders>
            <w:shd w:val="clear" w:color="auto" w:fill="auto"/>
            <w:noWrap/>
            <w:vAlign w:val="center"/>
            <w:hideMark/>
          </w:tcPr>
          <w:p w14:paraId="1AFE5304" w14:textId="77777777" w:rsidR="00965D43" w:rsidRPr="00231327" w:rsidRDefault="00965D43"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Residuals</w:t>
            </w:r>
          </w:p>
        </w:tc>
        <w:tc>
          <w:tcPr>
            <w:tcW w:w="1408" w:type="dxa"/>
            <w:tcBorders>
              <w:top w:val="single" w:sz="8" w:space="0" w:color="auto"/>
              <w:left w:val="nil"/>
              <w:bottom w:val="single" w:sz="4" w:space="0" w:color="auto"/>
              <w:right w:val="nil"/>
            </w:tcBorders>
            <w:shd w:val="clear" w:color="auto" w:fill="auto"/>
            <w:noWrap/>
            <w:vAlign w:val="center"/>
            <w:hideMark/>
          </w:tcPr>
          <w:p w14:paraId="29C38D68" w14:textId="77777777" w:rsidR="00965D43" w:rsidRPr="00231327" w:rsidRDefault="00965D43"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Standard Residuals</w:t>
            </w:r>
          </w:p>
        </w:tc>
        <w:tc>
          <w:tcPr>
            <w:tcW w:w="937" w:type="dxa"/>
            <w:tcBorders>
              <w:top w:val="nil"/>
              <w:left w:val="nil"/>
              <w:bottom w:val="nil"/>
              <w:right w:val="nil"/>
            </w:tcBorders>
            <w:shd w:val="clear" w:color="auto" w:fill="auto"/>
            <w:noWrap/>
            <w:vAlign w:val="center"/>
            <w:hideMark/>
          </w:tcPr>
          <w:p w14:paraId="4E149729" w14:textId="77777777" w:rsidR="00965D43" w:rsidRPr="00231327" w:rsidRDefault="00965D43" w:rsidP="006E6819">
            <w:pPr>
              <w:spacing w:after="0" w:line="240" w:lineRule="auto"/>
              <w:rPr>
                <w:rFonts w:ascii="Arial" w:eastAsia="Times New Roman" w:hAnsi="Arial" w:cs="Arial"/>
                <w:i/>
                <w:iCs/>
                <w:color w:val="000000"/>
                <w:sz w:val="14"/>
                <w:szCs w:val="14"/>
                <w:lang w:eastAsia="en-US"/>
              </w:rPr>
            </w:pPr>
          </w:p>
        </w:tc>
        <w:tc>
          <w:tcPr>
            <w:tcW w:w="1521" w:type="dxa"/>
            <w:tcBorders>
              <w:top w:val="single" w:sz="8" w:space="0" w:color="auto"/>
              <w:left w:val="nil"/>
              <w:bottom w:val="single" w:sz="4" w:space="0" w:color="auto"/>
              <w:right w:val="nil"/>
            </w:tcBorders>
            <w:shd w:val="clear" w:color="auto" w:fill="auto"/>
            <w:noWrap/>
            <w:vAlign w:val="center"/>
            <w:hideMark/>
          </w:tcPr>
          <w:p w14:paraId="06F7EB92" w14:textId="77777777" w:rsidR="00965D43" w:rsidRPr="00231327" w:rsidRDefault="00965D43"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Percentile</w:t>
            </w:r>
          </w:p>
        </w:tc>
        <w:tc>
          <w:tcPr>
            <w:tcW w:w="1414" w:type="dxa"/>
            <w:tcBorders>
              <w:top w:val="single" w:sz="8" w:space="0" w:color="auto"/>
              <w:left w:val="nil"/>
              <w:bottom w:val="single" w:sz="4" w:space="0" w:color="auto"/>
              <w:right w:val="nil"/>
            </w:tcBorders>
            <w:shd w:val="clear" w:color="auto" w:fill="auto"/>
            <w:noWrap/>
            <w:vAlign w:val="center"/>
            <w:hideMark/>
          </w:tcPr>
          <w:p w14:paraId="7014F430" w14:textId="77777777" w:rsidR="00965D43" w:rsidRPr="00231327" w:rsidRDefault="00965D43" w:rsidP="006E6819">
            <w:pPr>
              <w:spacing w:after="0" w:line="240" w:lineRule="auto"/>
              <w:rPr>
                <w:rFonts w:ascii="Arial" w:eastAsia="Times New Roman" w:hAnsi="Arial" w:cs="Arial"/>
                <w:i/>
                <w:iCs/>
                <w:color w:val="000000"/>
                <w:sz w:val="14"/>
                <w:szCs w:val="14"/>
                <w:lang w:eastAsia="en-US"/>
              </w:rPr>
            </w:pPr>
            <w:r w:rsidRPr="00231327">
              <w:rPr>
                <w:rFonts w:ascii="Arial" w:eastAsia="Times New Roman" w:hAnsi="Arial" w:cs="Arial"/>
                <w:i/>
                <w:iCs/>
                <w:color w:val="000000"/>
                <w:sz w:val="14"/>
                <w:szCs w:val="14"/>
                <w:lang w:eastAsia="en-US"/>
              </w:rPr>
              <w:t>NY.GDP.PCAP.CD</w:t>
            </w:r>
          </w:p>
        </w:tc>
      </w:tr>
      <w:tr w:rsidR="00965D43" w:rsidRPr="00231327" w14:paraId="27E07C65" w14:textId="77777777" w:rsidTr="00CA130D">
        <w:trPr>
          <w:trHeight w:val="185"/>
        </w:trPr>
        <w:tc>
          <w:tcPr>
            <w:tcW w:w="1408" w:type="dxa"/>
            <w:tcBorders>
              <w:top w:val="nil"/>
              <w:left w:val="nil"/>
              <w:bottom w:val="nil"/>
              <w:right w:val="nil"/>
            </w:tcBorders>
            <w:shd w:val="clear" w:color="auto" w:fill="auto"/>
            <w:noWrap/>
            <w:vAlign w:val="center"/>
            <w:hideMark/>
          </w:tcPr>
          <w:p w14:paraId="7205EC9A"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w:t>
            </w:r>
          </w:p>
        </w:tc>
        <w:tc>
          <w:tcPr>
            <w:tcW w:w="1921" w:type="dxa"/>
            <w:tcBorders>
              <w:top w:val="nil"/>
              <w:left w:val="nil"/>
              <w:bottom w:val="nil"/>
              <w:right w:val="nil"/>
            </w:tcBorders>
            <w:shd w:val="clear" w:color="auto" w:fill="auto"/>
            <w:noWrap/>
            <w:vAlign w:val="center"/>
            <w:hideMark/>
          </w:tcPr>
          <w:p w14:paraId="6852CEF2"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4088.008664</w:t>
            </w:r>
          </w:p>
        </w:tc>
        <w:tc>
          <w:tcPr>
            <w:tcW w:w="1108" w:type="dxa"/>
            <w:tcBorders>
              <w:top w:val="nil"/>
              <w:left w:val="nil"/>
              <w:bottom w:val="nil"/>
              <w:right w:val="nil"/>
            </w:tcBorders>
            <w:shd w:val="clear" w:color="auto" w:fill="auto"/>
            <w:noWrap/>
            <w:vAlign w:val="center"/>
            <w:hideMark/>
          </w:tcPr>
          <w:p w14:paraId="4BDA159F"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484.8357105</w:t>
            </w:r>
          </w:p>
        </w:tc>
        <w:tc>
          <w:tcPr>
            <w:tcW w:w="1408" w:type="dxa"/>
            <w:tcBorders>
              <w:top w:val="nil"/>
              <w:left w:val="nil"/>
              <w:bottom w:val="nil"/>
              <w:right w:val="nil"/>
            </w:tcBorders>
            <w:shd w:val="clear" w:color="auto" w:fill="auto"/>
            <w:noWrap/>
            <w:vAlign w:val="center"/>
            <w:hideMark/>
          </w:tcPr>
          <w:p w14:paraId="087C4A55"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0.89827466</w:t>
            </w:r>
          </w:p>
        </w:tc>
        <w:tc>
          <w:tcPr>
            <w:tcW w:w="937" w:type="dxa"/>
            <w:tcBorders>
              <w:top w:val="nil"/>
              <w:left w:val="nil"/>
              <w:bottom w:val="nil"/>
              <w:right w:val="nil"/>
            </w:tcBorders>
            <w:shd w:val="clear" w:color="auto" w:fill="auto"/>
            <w:noWrap/>
            <w:vAlign w:val="center"/>
            <w:hideMark/>
          </w:tcPr>
          <w:p w14:paraId="233C62FE"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5EAE6205"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2.380952381</w:t>
            </w:r>
          </w:p>
        </w:tc>
        <w:tc>
          <w:tcPr>
            <w:tcW w:w="1414" w:type="dxa"/>
            <w:tcBorders>
              <w:top w:val="nil"/>
              <w:left w:val="nil"/>
              <w:bottom w:val="nil"/>
              <w:right w:val="nil"/>
            </w:tcBorders>
            <w:shd w:val="clear" w:color="auto" w:fill="auto"/>
            <w:noWrap/>
            <w:vAlign w:val="center"/>
            <w:hideMark/>
          </w:tcPr>
          <w:p w14:paraId="62F3390C"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4572.844374</w:t>
            </w:r>
          </w:p>
        </w:tc>
      </w:tr>
      <w:tr w:rsidR="00965D43" w:rsidRPr="00231327" w14:paraId="5993CFEF" w14:textId="77777777" w:rsidTr="00CA130D">
        <w:trPr>
          <w:trHeight w:val="185"/>
        </w:trPr>
        <w:tc>
          <w:tcPr>
            <w:tcW w:w="1408" w:type="dxa"/>
            <w:tcBorders>
              <w:top w:val="nil"/>
              <w:left w:val="nil"/>
              <w:bottom w:val="nil"/>
              <w:right w:val="nil"/>
            </w:tcBorders>
            <w:shd w:val="clear" w:color="auto" w:fill="auto"/>
            <w:noWrap/>
            <w:vAlign w:val="center"/>
            <w:hideMark/>
          </w:tcPr>
          <w:p w14:paraId="6A10EBE8"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2</w:t>
            </w:r>
          </w:p>
        </w:tc>
        <w:tc>
          <w:tcPr>
            <w:tcW w:w="1921" w:type="dxa"/>
            <w:tcBorders>
              <w:top w:val="nil"/>
              <w:left w:val="nil"/>
              <w:bottom w:val="nil"/>
              <w:right w:val="nil"/>
            </w:tcBorders>
            <w:shd w:val="clear" w:color="auto" w:fill="auto"/>
            <w:noWrap/>
            <w:vAlign w:val="center"/>
            <w:hideMark/>
          </w:tcPr>
          <w:p w14:paraId="26370C7C"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5132.087405</w:t>
            </w:r>
          </w:p>
        </w:tc>
        <w:tc>
          <w:tcPr>
            <w:tcW w:w="1108" w:type="dxa"/>
            <w:tcBorders>
              <w:top w:val="nil"/>
              <w:left w:val="nil"/>
              <w:bottom w:val="nil"/>
              <w:right w:val="nil"/>
            </w:tcBorders>
            <w:shd w:val="clear" w:color="auto" w:fill="auto"/>
            <w:noWrap/>
            <w:vAlign w:val="center"/>
            <w:hideMark/>
          </w:tcPr>
          <w:p w14:paraId="28E6A56C"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-465.7996528</w:t>
            </w:r>
          </w:p>
        </w:tc>
        <w:tc>
          <w:tcPr>
            <w:tcW w:w="1408" w:type="dxa"/>
            <w:tcBorders>
              <w:top w:val="nil"/>
              <w:left w:val="nil"/>
              <w:bottom w:val="nil"/>
              <w:right w:val="nil"/>
            </w:tcBorders>
            <w:shd w:val="clear" w:color="auto" w:fill="auto"/>
            <w:noWrap/>
            <w:vAlign w:val="center"/>
            <w:hideMark/>
          </w:tcPr>
          <w:p w14:paraId="3364F8CD"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-0.863005788</w:t>
            </w:r>
          </w:p>
        </w:tc>
        <w:tc>
          <w:tcPr>
            <w:tcW w:w="937" w:type="dxa"/>
            <w:tcBorders>
              <w:top w:val="nil"/>
              <w:left w:val="nil"/>
              <w:bottom w:val="nil"/>
              <w:right w:val="nil"/>
            </w:tcBorders>
            <w:shd w:val="clear" w:color="auto" w:fill="auto"/>
            <w:noWrap/>
            <w:vAlign w:val="center"/>
            <w:hideMark/>
          </w:tcPr>
          <w:p w14:paraId="43A99EC6"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5D3CE4A6"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7.142857143</w:t>
            </w:r>
          </w:p>
        </w:tc>
        <w:tc>
          <w:tcPr>
            <w:tcW w:w="1414" w:type="dxa"/>
            <w:tcBorders>
              <w:top w:val="nil"/>
              <w:left w:val="nil"/>
              <w:bottom w:val="nil"/>
              <w:right w:val="nil"/>
            </w:tcBorders>
            <w:shd w:val="clear" w:color="auto" w:fill="auto"/>
            <w:noWrap/>
            <w:vAlign w:val="center"/>
            <w:hideMark/>
          </w:tcPr>
          <w:p w14:paraId="041CA287"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4666.287752</w:t>
            </w:r>
          </w:p>
        </w:tc>
      </w:tr>
      <w:tr w:rsidR="00965D43" w:rsidRPr="00231327" w14:paraId="3255F60E" w14:textId="77777777" w:rsidTr="00CA130D">
        <w:trPr>
          <w:trHeight w:val="185"/>
        </w:trPr>
        <w:tc>
          <w:tcPr>
            <w:tcW w:w="1408" w:type="dxa"/>
            <w:tcBorders>
              <w:top w:val="nil"/>
              <w:left w:val="nil"/>
              <w:bottom w:val="nil"/>
              <w:right w:val="nil"/>
            </w:tcBorders>
            <w:shd w:val="clear" w:color="auto" w:fill="auto"/>
            <w:noWrap/>
            <w:vAlign w:val="center"/>
            <w:hideMark/>
          </w:tcPr>
          <w:p w14:paraId="169CFB30"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3</w:t>
            </w:r>
          </w:p>
        </w:tc>
        <w:tc>
          <w:tcPr>
            <w:tcW w:w="1921" w:type="dxa"/>
            <w:tcBorders>
              <w:top w:val="nil"/>
              <w:left w:val="nil"/>
              <w:bottom w:val="nil"/>
              <w:right w:val="nil"/>
            </w:tcBorders>
            <w:shd w:val="clear" w:color="auto" w:fill="auto"/>
            <w:noWrap/>
            <w:vAlign w:val="center"/>
            <w:hideMark/>
          </w:tcPr>
          <w:p w14:paraId="1F5D217A"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5785.664577</w:t>
            </w:r>
          </w:p>
        </w:tc>
        <w:tc>
          <w:tcPr>
            <w:tcW w:w="1108" w:type="dxa"/>
            <w:tcBorders>
              <w:top w:val="nil"/>
              <w:left w:val="nil"/>
              <w:bottom w:val="nil"/>
              <w:right w:val="nil"/>
            </w:tcBorders>
            <w:shd w:val="clear" w:color="auto" w:fill="auto"/>
            <w:noWrap/>
            <w:vAlign w:val="center"/>
            <w:hideMark/>
          </w:tcPr>
          <w:p w14:paraId="52DA1245"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-752.4342813</w:t>
            </w:r>
          </w:p>
        </w:tc>
        <w:tc>
          <w:tcPr>
            <w:tcW w:w="1408" w:type="dxa"/>
            <w:tcBorders>
              <w:top w:val="nil"/>
              <w:left w:val="nil"/>
              <w:bottom w:val="nil"/>
              <w:right w:val="nil"/>
            </w:tcBorders>
            <w:shd w:val="clear" w:color="auto" w:fill="auto"/>
            <w:noWrap/>
            <w:vAlign w:val="center"/>
            <w:hideMark/>
          </w:tcPr>
          <w:p w14:paraId="12FBCFD0"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-1.394065316</w:t>
            </w:r>
          </w:p>
        </w:tc>
        <w:tc>
          <w:tcPr>
            <w:tcW w:w="937" w:type="dxa"/>
            <w:tcBorders>
              <w:top w:val="nil"/>
              <w:left w:val="nil"/>
              <w:bottom w:val="nil"/>
              <w:right w:val="nil"/>
            </w:tcBorders>
            <w:shd w:val="clear" w:color="auto" w:fill="auto"/>
            <w:noWrap/>
            <w:vAlign w:val="center"/>
            <w:hideMark/>
          </w:tcPr>
          <w:p w14:paraId="616023DF"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404CFC87"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11.9047619</w:t>
            </w:r>
          </w:p>
        </w:tc>
        <w:tc>
          <w:tcPr>
            <w:tcW w:w="1414" w:type="dxa"/>
            <w:tcBorders>
              <w:top w:val="nil"/>
              <w:left w:val="nil"/>
              <w:bottom w:val="nil"/>
              <w:right w:val="nil"/>
            </w:tcBorders>
            <w:shd w:val="clear" w:color="auto" w:fill="auto"/>
            <w:noWrap/>
            <w:vAlign w:val="center"/>
            <w:hideMark/>
          </w:tcPr>
          <w:p w14:paraId="64808AB4"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5033.230295</w:t>
            </w:r>
          </w:p>
        </w:tc>
      </w:tr>
      <w:tr w:rsidR="00965D43" w:rsidRPr="00231327" w14:paraId="7799EF93" w14:textId="77777777" w:rsidTr="00CA130D">
        <w:trPr>
          <w:trHeight w:val="185"/>
        </w:trPr>
        <w:tc>
          <w:tcPr>
            <w:tcW w:w="1408" w:type="dxa"/>
            <w:tcBorders>
              <w:top w:val="nil"/>
              <w:left w:val="nil"/>
              <w:bottom w:val="nil"/>
              <w:right w:val="nil"/>
            </w:tcBorders>
            <w:shd w:val="clear" w:color="auto" w:fill="auto"/>
            <w:noWrap/>
            <w:vAlign w:val="center"/>
            <w:hideMark/>
          </w:tcPr>
          <w:p w14:paraId="26CD48AF"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4</w:t>
            </w:r>
          </w:p>
        </w:tc>
        <w:tc>
          <w:tcPr>
            <w:tcW w:w="1921" w:type="dxa"/>
            <w:tcBorders>
              <w:top w:val="nil"/>
              <w:left w:val="nil"/>
              <w:bottom w:val="nil"/>
              <w:right w:val="nil"/>
            </w:tcBorders>
            <w:shd w:val="clear" w:color="auto" w:fill="auto"/>
            <w:noWrap/>
            <w:vAlign w:val="center"/>
            <w:hideMark/>
          </w:tcPr>
          <w:p w14:paraId="2C6A33FF"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6140.719095</w:t>
            </w:r>
          </w:p>
        </w:tc>
        <w:tc>
          <w:tcPr>
            <w:tcW w:w="1108" w:type="dxa"/>
            <w:tcBorders>
              <w:top w:val="nil"/>
              <w:left w:val="nil"/>
              <w:bottom w:val="nil"/>
              <w:right w:val="nil"/>
            </w:tcBorders>
            <w:shd w:val="clear" w:color="auto" w:fill="auto"/>
            <w:noWrap/>
            <w:vAlign w:val="center"/>
            <w:hideMark/>
          </w:tcPr>
          <w:p w14:paraId="01598FFD"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-510.4940832</w:t>
            </w:r>
          </w:p>
        </w:tc>
        <w:tc>
          <w:tcPr>
            <w:tcW w:w="1408" w:type="dxa"/>
            <w:tcBorders>
              <w:top w:val="nil"/>
              <w:left w:val="nil"/>
              <w:bottom w:val="nil"/>
              <w:right w:val="nil"/>
            </w:tcBorders>
            <w:shd w:val="clear" w:color="auto" w:fill="auto"/>
            <w:noWrap/>
            <w:vAlign w:val="center"/>
            <w:hideMark/>
          </w:tcPr>
          <w:p w14:paraId="63F581EC"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-0.945812961</w:t>
            </w:r>
          </w:p>
        </w:tc>
        <w:tc>
          <w:tcPr>
            <w:tcW w:w="937" w:type="dxa"/>
            <w:tcBorders>
              <w:top w:val="nil"/>
              <w:left w:val="nil"/>
              <w:bottom w:val="nil"/>
              <w:right w:val="nil"/>
            </w:tcBorders>
            <w:shd w:val="clear" w:color="auto" w:fill="auto"/>
            <w:noWrap/>
            <w:vAlign w:val="center"/>
            <w:hideMark/>
          </w:tcPr>
          <w:p w14:paraId="5C863099"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2303382C"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16.66666667</w:t>
            </w:r>
          </w:p>
        </w:tc>
        <w:tc>
          <w:tcPr>
            <w:tcW w:w="1414" w:type="dxa"/>
            <w:tcBorders>
              <w:top w:val="nil"/>
              <w:left w:val="nil"/>
              <w:bottom w:val="nil"/>
              <w:right w:val="nil"/>
            </w:tcBorders>
            <w:shd w:val="clear" w:color="auto" w:fill="auto"/>
            <w:noWrap/>
            <w:vAlign w:val="center"/>
            <w:hideMark/>
          </w:tcPr>
          <w:p w14:paraId="4D8EBA9D"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5630.225012</w:t>
            </w:r>
          </w:p>
        </w:tc>
      </w:tr>
      <w:tr w:rsidR="00965D43" w:rsidRPr="00231327" w14:paraId="60DB8481" w14:textId="77777777" w:rsidTr="00CA130D">
        <w:trPr>
          <w:trHeight w:val="185"/>
        </w:trPr>
        <w:tc>
          <w:tcPr>
            <w:tcW w:w="1408" w:type="dxa"/>
            <w:tcBorders>
              <w:top w:val="nil"/>
              <w:left w:val="nil"/>
              <w:bottom w:val="nil"/>
              <w:right w:val="nil"/>
            </w:tcBorders>
            <w:shd w:val="clear" w:color="auto" w:fill="auto"/>
            <w:noWrap/>
            <w:vAlign w:val="center"/>
            <w:hideMark/>
          </w:tcPr>
          <w:p w14:paraId="6788D2BC"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5</w:t>
            </w:r>
          </w:p>
        </w:tc>
        <w:tc>
          <w:tcPr>
            <w:tcW w:w="1921" w:type="dxa"/>
            <w:tcBorders>
              <w:top w:val="nil"/>
              <w:left w:val="nil"/>
              <w:bottom w:val="nil"/>
              <w:right w:val="nil"/>
            </w:tcBorders>
            <w:shd w:val="clear" w:color="auto" w:fill="auto"/>
            <w:noWrap/>
            <w:vAlign w:val="center"/>
            <w:hideMark/>
          </w:tcPr>
          <w:p w14:paraId="07096BB7"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6816.336359</w:t>
            </w:r>
          </w:p>
        </w:tc>
        <w:tc>
          <w:tcPr>
            <w:tcW w:w="1108" w:type="dxa"/>
            <w:tcBorders>
              <w:top w:val="nil"/>
              <w:left w:val="nil"/>
              <w:bottom w:val="nil"/>
              <w:right w:val="nil"/>
            </w:tcBorders>
            <w:shd w:val="clear" w:color="auto" w:fill="auto"/>
            <w:noWrap/>
            <w:vAlign w:val="center"/>
            <w:hideMark/>
          </w:tcPr>
          <w:p w14:paraId="0F75F0CC"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-516.2822887</w:t>
            </w:r>
          </w:p>
        </w:tc>
        <w:tc>
          <w:tcPr>
            <w:tcW w:w="1408" w:type="dxa"/>
            <w:tcBorders>
              <w:top w:val="nil"/>
              <w:left w:val="nil"/>
              <w:bottom w:val="nil"/>
              <w:right w:val="nil"/>
            </w:tcBorders>
            <w:shd w:val="clear" w:color="auto" w:fill="auto"/>
            <w:noWrap/>
            <w:vAlign w:val="center"/>
            <w:hideMark/>
          </w:tcPr>
          <w:p w14:paraId="3AA3871E"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-0.956537002</w:t>
            </w:r>
          </w:p>
        </w:tc>
        <w:tc>
          <w:tcPr>
            <w:tcW w:w="937" w:type="dxa"/>
            <w:tcBorders>
              <w:top w:val="nil"/>
              <w:left w:val="nil"/>
              <w:bottom w:val="nil"/>
              <w:right w:val="nil"/>
            </w:tcBorders>
            <w:shd w:val="clear" w:color="auto" w:fill="auto"/>
            <w:noWrap/>
            <w:vAlign w:val="center"/>
            <w:hideMark/>
          </w:tcPr>
          <w:p w14:paraId="2E836EE7"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03426811"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21.42857143</w:t>
            </w:r>
          </w:p>
        </w:tc>
        <w:tc>
          <w:tcPr>
            <w:tcW w:w="1414" w:type="dxa"/>
            <w:tcBorders>
              <w:top w:val="nil"/>
              <w:left w:val="nil"/>
              <w:bottom w:val="nil"/>
              <w:right w:val="nil"/>
            </w:tcBorders>
            <w:shd w:val="clear" w:color="auto" w:fill="auto"/>
            <w:noWrap/>
            <w:vAlign w:val="center"/>
            <w:hideMark/>
          </w:tcPr>
          <w:p w14:paraId="259F06FB"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6300.05407</w:t>
            </w:r>
          </w:p>
        </w:tc>
      </w:tr>
      <w:tr w:rsidR="00965D43" w:rsidRPr="00231327" w14:paraId="6915D239" w14:textId="77777777" w:rsidTr="00CA130D">
        <w:trPr>
          <w:trHeight w:val="185"/>
        </w:trPr>
        <w:tc>
          <w:tcPr>
            <w:tcW w:w="1408" w:type="dxa"/>
            <w:tcBorders>
              <w:top w:val="nil"/>
              <w:left w:val="nil"/>
              <w:bottom w:val="nil"/>
              <w:right w:val="nil"/>
            </w:tcBorders>
            <w:shd w:val="clear" w:color="auto" w:fill="auto"/>
            <w:noWrap/>
            <w:vAlign w:val="center"/>
            <w:hideMark/>
          </w:tcPr>
          <w:p w14:paraId="607737FB"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6</w:t>
            </w:r>
          </w:p>
        </w:tc>
        <w:tc>
          <w:tcPr>
            <w:tcW w:w="1921" w:type="dxa"/>
            <w:tcBorders>
              <w:top w:val="nil"/>
              <w:left w:val="nil"/>
              <w:bottom w:val="nil"/>
              <w:right w:val="nil"/>
            </w:tcBorders>
            <w:shd w:val="clear" w:color="auto" w:fill="auto"/>
            <w:noWrap/>
            <w:vAlign w:val="center"/>
            <w:hideMark/>
          </w:tcPr>
          <w:p w14:paraId="58AB8055"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7027.604271</w:t>
            </w:r>
          </w:p>
        </w:tc>
        <w:tc>
          <w:tcPr>
            <w:tcW w:w="1108" w:type="dxa"/>
            <w:tcBorders>
              <w:top w:val="nil"/>
              <w:left w:val="nil"/>
              <w:bottom w:val="nil"/>
              <w:right w:val="nil"/>
            </w:tcBorders>
            <w:shd w:val="clear" w:color="auto" w:fill="auto"/>
            <w:noWrap/>
            <w:vAlign w:val="center"/>
            <w:hideMark/>
          </w:tcPr>
          <w:p w14:paraId="46672926"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-72.47828355</w:t>
            </w:r>
          </w:p>
        </w:tc>
        <w:tc>
          <w:tcPr>
            <w:tcW w:w="1408" w:type="dxa"/>
            <w:tcBorders>
              <w:top w:val="nil"/>
              <w:left w:val="nil"/>
              <w:bottom w:val="nil"/>
              <w:right w:val="nil"/>
            </w:tcBorders>
            <w:shd w:val="clear" w:color="auto" w:fill="auto"/>
            <w:noWrap/>
            <w:vAlign w:val="center"/>
            <w:hideMark/>
          </w:tcPr>
          <w:p w14:paraId="7EA282B3"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-0.134283437</w:t>
            </w:r>
          </w:p>
        </w:tc>
        <w:tc>
          <w:tcPr>
            <w:tcW w:w="937" w:type="dxa"/>
            <w:tcBorders>
              <w:top w:val="nil"/>
              <w:left w:val="nil"/>
              <w:bottom w:val="nil"/>
              <w:right w:val="nil"/>
            </w:tcBorders>
            <w:shd w:val="clear" w:color="auto" w:fill="auto"/>
            <w:noWrap/>
            <w:vAlign w:val="center"/>
            <w:hideMark/>
          </w:tcPr>
          <w:p w14:paraId="3B7CFC72"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44ED7F26"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26.19047619</w:t>
            </w:r>
          </w:p>
        </w:tc>
        <w:tc>
          <w:tcPr>
            <w:tcW w:w="1414" w:type="dxa"/>
            <w:tcBorders>
              <w:top w:val="nil"/>
              <w:left w:val="nil"/>
              <w:bottom w:val="nil"/>
              <w:right w:val="nil"/>
            </w:tcBorders>
            <w:shd w:val="clear" w:color="auto" w:fill="auto"/>
            <w:noWrap/>
            <w:vAlign w:val="center"/>
            <w:hideMark/>
          </w:tcPr>
          <w:p w14:paraId="6633B78F"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6955.125987</w:t>
            </w:r>
          </w:p>
        </w:tc>
      </w:tr>
      <w:tr w:rsidR="00965D43" w:rsidRPr="00231327" w14:paraId="37514E8E" w14:textId="77777777" w:rsidTr="00CA130D">
        <w:trPr>
          <w:trHeight w:val="185"/>
        </w:trPr>
        <w:tc>
          <w:tcPr>
            <w:tcW w:w="1408" w:type="dxa"/>
            <w:tcBorders>
              <w:top w:val="nil"/>
              <w:left w:val="nil"/>
              <w:bottom w:val="nil"/>
              <w:right w:val="nil"/>
            </w:tcBorders>
            <w:shd w:val="clear" w:color="auto" w:fill="auto"/>
            <w:noWrap/>
            <w:vAlign w:val="center"/>
            <w:hideMark/>
          </w:tcPr>
          <w:p w14:paraId="052EB66B"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7</w:t>
            </w:r>
          </w:p>
        </w:tc>
        <w:tc>
          <w:tcPr>
            <w:tcW w:w="1921" w:type="dxa"/>
            <w:tcBorders>
              <w:top w:val="nil"/>
              <w:left w:val="nil"/>
              <w:bottom w:val="nil"/>
              <w:right w:val="nil"/>
            </w:tcBorders>
            <w:shd w:val="clear" w:color="auto" w:fill="auto"/>
            <w:noWrap/>
            <w:vAlign w:val="center"/>
            <w:hideMark/>
          </w:tcPr>
          <w:p w14:paraId="6C18D4F3"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7314.636816</w:t>
            </w:r>
          </w:p>
        </w:tc>
        <w:tc>
          <w:tcPr>
            <w:tcW w:w="1108" w:type="dxa"/>
            <w:tcBorders>
              <w:top w:val="nil"/>
              <w:left w:val="nil"/>
              <w:bottom w:val="nil"/>
              <w:right w:val="nil"/>
            </w:tcBorders>
            <w:shd w:val="clear" w:color="auto" w:fill="auto"/>
            <w:noWrap/>
            <w:vAlign w:val="center"/>
            <w:hideMark/>
          </w:tcPr>
          <w:p w14:paraId="0FAE6352"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108.925893</w:t>
            </w:r>
          </w:p>
        </w:tc>
        <w:tc>
          <w:tcPr>
            <w:tcW w:w="1408" w:type="dxa"/>
            <w:tcBorders>
              <w:top w:val="nil"/>
              <w:left w:val="nil"/>
              <w:bottom w:val="nil"/>
              <w:right w:val="nil"/>
            </w:tcBorders>
            <w:shd w:val="clear" w:color="auto" w:fill="auto"/>
            <w:noWrap/>
            <w:vAlign w:val="center"/>
            <w:hideMark/>
          </w:tcPr>
          <w:p w14:paraId="3024E9C7"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0.201811392</w:t>
            </w:r>
          </w:p>
        </w:tc>
        <w:tc>
          <w:tcPr>
            <w:tcW w:w="937" w:type="dxa"/>
            <w:tcBorders>
              <w:top w:val="nil"/>
              <w:left w:val="nil"/>
              <w:bottom w:val="nil"/>
              <w:right w:val="nil"/>
            </w:tcBorders>
            <w:shd w:val="clear" w:color="auto" w:fill="auto"/>
            <w:noWrap/>
            <w:vAlign w:val="center"/>
            <w:hideMark/>
          </w:tcPr>
          <w:p w14:paraId="1329387C"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2F68A193"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30.95238095</w:t>
            </w:r>
          </w:p>
        </w:tc>
        <w:tc>
          <w:tcPr>
            <w:tcW w:w="1414" w:type="dxa"/>
            <w:tcBorders>
              <w:top w:val="nil"/>
              <w:left w:val="nil"/>
              <w:bottom w:val="nil"/>
              <w:right w:val="nil"/>
            </w:tcBorders>
            <w:shd w:val="clear" w:color="auto" w:fill="auto"/>
            <w:noWrap/>
            <w:vAlign w:val="center"/>
            <w:hideMark/>
          </w:tcPr>
          <w:p w14:paraId="5C0B448A"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7423.562709</w:t>
            </w:r>
          </w:p>
        </w:tc>
      </w:tr>
      <w:tr w:rsidR="00965D43" w:rsidRPr="00231327" w14:paraId="5D4B31E2" w14:textId="77777777" w:rsidTr="00CA130D">
        <w:trPr>
          <w:trHeight w:val="185"/>
        </w:trPr>
        <w:tc>
          <w:tcPr>
            <w:tcW w:w="1408" w:type="dxa"/>
            <w:tcBorders>
              <w:top w:val="nil"/>
              <w:left w:val="nil"/>
              <w:bottom w:val="nil"/>
              <w:right w:val="nil"/>
            </w:tcBorders>
            <w:shd w:val="clear" w:color="auto" w:fill="auto"/>
            <w:noWrap/>
            <w:vAlign w:val="center"/>
            <w:hideMark/>
          </w:tcPr>
          <w:p w14:paraId="453F710E"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8</w:t>
            </w:r>
          </w:p>
        </w:tc>
        <w:tc>
          <w:tcPr>
            <w:tcW w:w="1921" w:type="dxa"/>
            <w:tcBorders>
              <w:top w:val="nil"/>
              <w:left w:val="nil"/>
              <w:bottom w:val="nil"/>
              <w:right w:val="nil"/>
            </w:tcBorders>
            <w:shd w:val="clear" w:color="auto" w:fill="auto"/>
            <w:noWrap/>
            <w:vAlign w:val="center"/>
            <w:hideMark/>
          </w:tcPr>
          <w:p w14:paraId="2DE10D43"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8151.830249</w:t>
            </w:r>
          </w:p>
        </w:tc>
        <w:tc>
          <w:tcPr>
            <w:tcW w:w="1108" w:type="dxa"/>
            <w:tcBorders>
              <w:top w:val="nil"/>
              <w:left w:val="nil"/>
              <w:bottom w:val="nil"/>
              <w:right w:val="nil"/>
            </w:tcBorders>
            <w:shd w:val="clear" w:color="auto" w:fill="auto"/>
            <w:noWrap/>
            <w:vAlign w:val="center"/>
            <w:hideMark/>
          </w:tcPr>
          <w:p w14:paraId="2DC6A1C0"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316.6920034</w:t>
            </w:r>
          </w:p>
        </w:tc>
        <w:tc>
          <w:tcPr>
            <w:tcW w:w="1408" w:type="dxa"/>
            <w:tcBorders>
              <w:top w:val="nil"/>
              <w:left w:val="nil"/>
              <w:bottom w:val="nil"/>
              <w:right w:val="nil"/>
            </w:tcBorders>
            <w:shd w:val="clear" w:color="auto" w:fill="auto"/>
            <w:noWrap/>
            <w:vAlign w:val="center"/>
            <w:hideMark/>
          </w:tcPr>
          <w:p w14:paraId="3838177F"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0.586748037</w:t>
            </w:r>
          </w:p>
        </w:tc>
        <w:tc>
          <w:tcPr>
            <w:tcW w:w="937" w:type="dxa"/>
            <w:tcBorders>
              <w:top w:val="nil"/>
              <w:left w:val="nil"/>
              <w:bottom w:val="nil"/>
              <w:right w:val="nil"/>
            </w:tcBorders>
            <w:shd w:val="clear" w:color="auto" w:fill="auto"/>
            <w:noWrap/>
            <w:vAlign w:val="center"/>
            <w:hideMark/>
          </w:tcPr>
          <w:p w14:paraId="5AEA2752"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63F359DE"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35.71428571</w:t>
            </w:r>
          </w:p>
        </w:tc>
        <w:tc>
          <w:tcPr>
            <w:tcW w:w="1414" w:type="dxa"/>
            <w:tcBorders>
              <w:top w:val="nil"/>
              <w:left w:val="nil"/>
              <w:bottom w:val="nil"/>
              <w:right w:val="nil"/>
            </w:tcBorders>
            <w:shd w:val="clear" w:color="auto" w:fill="auto"/>
            <w:noWrap/>
            <w:vAlign w:val="center"/>
            <w:hideMark/>
          </w:tcPr>
          <w:p w14:paraId="09CB74C4"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8468.522252</w:t>
            </w:r>
          </w:p>
        </w:tc>
      </w:tr>
      <w:tr w:rsidR="00965D43" w:rsidRPr="00231327" w14:paraId="0DBF84CC" w14:textId="77777777" w:rsidTr="00CA130D">
        <w:trPr>
          <w:trHeight w:val="185"/>
        </w:trPr>
        <w:tc>
          <w:tcPr>
            <w:tcW w:w="1408" w:type="dxa"/>
            <w:tcBorders>
              <w:top w:val="nil"/>
              <w:left w:val="nil"/>
              <w:bottom w:val="nil"/>
              <w:right w:val="nil"/>
            </w:tcBorders>
            <w:shd w:val="clear" w:color="auto" w:fill="auto"/>
            <w:noWrap/>
            <w:vAlign w:val="center"/>
            <w:hideMark/>
          </w:tcPr>
          <w:p w14:paraId="28C58B29"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w:t>
            </w:r>
          </w:p>
        </w:tc>
        <w:tc>
          <w:tcPr>
            <w:tcW w:w="1921" w:type="dxa"/>
            <w:tcBorders>
              <w:top w:val="nil"/>
              <w:left w:val="nil"/>
              <w:bottom w:val="nil"/>
              <w:right w:val="nil"/>
            </w:tcBorders>
            <w:shd w:val="clear" w:color="auto" w:fill="auto"/>
            <w:noWrap/>
            <w:vAlign w:val="center"/>
            <w:hideMark/>
          </w:tcPr>
          <w:p w14:paraId="3D78787D"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8184.077042</w:t>
            </w:r>
          </w:p>
        </w:tc>
        <w:tc>
          <w:tcPr>
            <w:tcW w:w="1108" w:type="dxa"/>
            <w:tcBorders>
              <w:top w:val="nil"/>
              <w:left w:val="nil"/>
              <w:bottom w:val="nil"/>
              <w:right w:val="nil"/>
            </w:tcBorders>
            <w:shd w:val="clear" w:color="auto" w:fill="auto"/>
            <w:noWrap/>
            <w:vAlign w:val="center"/>
            <w:hideMark/>
          </w:tcPr>
          <w:p w14:paraId="51B33005"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1103.7804</w:t>
            </w:r>
          </w:p>
        </w:tc>
        <w:tc>
          <w:tcPr>
            <w:tcW w:w="1408" w:type="dxa"/>
            <w:tcBorders>
              <w:top w:val="nil"/>
              <w:left w:val="nil"/>
              <w:bottom w:val="nil"/>
              <w:right w:val="nil"/>
            </w:tcBorders>
            <w:shd w:val="clear" w:color="auto" w:fill="auto"/>
            <w:noWrap/>
            <w:vAlign w:val="center"/>
            <w:hideMark/>
          </w:tcPr>
          <w:p w14:paraId="62461D23"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2.045018429</w:t>
            </w:r>
          </w:p>
        </w:tc>
        <w:tc>
          <w:tcPr>
            <w:tcW w:w="937" w:type="dxa"/>
            <w:tcBorders>
              <w:top w:val="nil"/>
              <w:left w:val="nil"/>
              <w:bottom w:val="nil"/>
              <w:right w:val="nil"/>
            </w:tcBorders>
            <w:shd w:val="clear" w:color="auto" w:fill="auto"/>
            <w:noWrap/>
            <w:vAlign w:val="center"/>
            <w:hideMark/>
          </w:tcPr>
          <w:p w14:paraId="36D8A214"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2FCEB55B"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40.47619048</w:t>
            </w:r>
          </w:p>
        </w:tc>
        <w:tc>
          <w:tcPr>
            <w:tcW w:w="1414" w:type="dxa"/>
            <w:tcBorders>
              <w:top w:val="nil"/>
              <w:left w:val="nil"/>
              <w:bottom w:val="nil"/>
              <w:right w:val="nil"/>
            </w:tcBorders>
            <w:shd w:val="clear" w:color="auto" w:fill="auto"/>
            <w:noWrap/>
            <w:vAlign w:val="center"/>
            <w:hideMark/>
          </w:tcPr>
          <w:p w14:paraId="2810209A"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8802.006238</w:t>
            </w:r>
          </w:p>
        </w:tc>
      </w:tr>
      <w:tr w:rsidR="00965D43" w:rsidRPr="00231327" w14:paraId="6CC6204C" w14:textId="77777777" w:rsidTr="00CA130D">
        <w:trPr>
          <w:trHeight w:val="185"/>
        </w:trPr>
        <w:tc>
          <w:tcPr>
            <w:tcW w:w="1408" w:type="dxa"/>
            <w:tcBorders>
              <w:top w:val="nil"/>
              <w:left w:val="nil"/>
              <w:bottom w:val="nil"/>
              <w:right w:val="nil"/>
            </w:tcBorders>
            <w:shd w:val="clear" w:color="auto" w:fill="auto"/>
            <w:noWrap/>
            <w:vAlign w:val="center"/>
            <w:hideMark/>
          </w:tcPr>
          <w:p w14:paraId="07563937"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10</w:t>
            </w:r>
          </w:p>
        </w:tc>
        <w:tc>
          <w:tcPr>
            <w:tcW w:w="1921" w:type="dxa"/>
            <w:tcBorders>
              <w:top w:val="nil"/>
              <w:left w:val="nil"/>
              <w:bottom w:val="nil"/>
              <w:right w:val="nil"/>
            </w:tcBorders>
            <w:shd w:val="clear" w:color="auto" w:fill="auto"/>
            <w:noWrap/>
            <w:vAlign w:val="center"/>
            <w:hideMark/>
          </w:tcPr>
          <w:p w14:paraId="11DDA1D0"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8004.199512</w:t>
            </w:r>
          </w:p>
        </w:tc>
        <w:tc>
          <w:tcPr>
            <w:tcW w:w="1108" w:type="dxa"/>
            <w:tcBorders>
              <w:top w:val="nil"/>
              <w:left w:val="nil"/>
              <w:bottom w:val="nil"/>
              <w:right w:val="nil"/>
            </w:tcBorders>
            <w:shd w:val="clear" w:color="auto" w:fill="auto"/>
            <w:noWrap/>
            <w:vAlign w:val="center"/>
            <w:hideMark/>
          </w:tcPr>
          <w:p w14:paraId="7E957031"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797.8067256</w:t>
            </w:r>
          </w:p>
        </w:tc>
        <w:tc>
          <w:tcPr>
            <w:tcW w:w="1408" w:type="dxa"/>
            <w:tcBorders>
              <w:top w:val="nil"/>
              <w:left w:val="nil"/>
              <w:bottom w:val="nil"/>
              <w:right w:val="nil"/>
            </w:tcBorders>
            <w:shd w:val="clear" w:color="auto" w:fill="auto"/>
            <w:noWrap/>
            <w:vAlign w:val="center"/>
            <w:hideMark/>
          </w:tcPr>
          <w:p w14:paraId="45FDFA84"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1.478128672</w:t>
            </w:r>
          </w:p>
        </w:tc>
        <w:tc>
          <w:tcPr>
            <w:tcW w:w="937" w:type="dxa"/>
            <w:tcBorders>
              <w:top w:val="nil"/>
              <w:left w:val="nil"/>
              <w:bottom w:val="nil"/>
              <w:right w:val="nil"/>
            </w:tcBorders>
            <w:shd w:val="clear" w:color="auto" w:fill="auto"/>
            <w:noWrap/>
            <w:vAlign w:val="center"/>
            <w:hideMark/>
          </w:tcPr>
          <w:p w14:paraId="3B807764"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4A70FE36"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45.23809524</w:t>
            </w:r>
          </w:p>
        </w:tc>
        <w:tc>
          <w:tcPr>
            <w:tcW w:w="1414" w:type="dxa"/>
            <w:tcBorders>
              <w:top w:val="nil"/>
              <w:left w:val="nil"/>
              <w:bottom w:val="nil"/>
              <w:right w:val="nil"/>
            </w:tcBorders>
            <w:shd w:val="clear" w:color="auto" w:fill="auto"/>
            <w:noWrap/>
            <w:vAlign w:val="center"/>
            <w:hideMark/>
          </w:tcPr>
          <w:p w14:paraId="6BD53103"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9007.669059</w:t>
            </w:r>
          </w:p>
        </w:tc>
      </w:tr>
      <w:tr w:rsidR="00965D43" w:rsidRPr="00231327" w14:paraId="642CF012" w14:textId="77777777" w:rsidTr="00CA130D">
        <w:trPr>
          <w:trHeight w:val="185"/>
        </w:trPr>
        <w:tc>
          <w:tcPr>
            <w:tcW w:w="1408" w:type="dxa"/>
            <w:tcBorders>
              <w:top w:val="nil"/>
              <w:left w:val="nil"/>
              <w:bottom w:val="nil"/>
              <w:right w:val="nil"/>
            </w:tcBorders>
            <w:shd w:val="clear" w:color="auto" w:fill="auto"/>
            <w:noWrap/>
            <w:vAlign w:val="center"/>
            <w:hideMark/>
          </w:tcPr>
          <w:p w14:paraId="07D1E625"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11</w:t>
            </w:r>
          </w:p>
        </w:tc>
        <w:tc>
          <w:tcPr>
            <w:tcW w:w="1921" w:type="dxa"/>
            <w:tcBorders>
              <w:top w:val="nil"/>
              <w:left w:val="nil"/>
              <w:bottom w:val="nil"/>
              <w:right w:val="nil"/>
            </w:tcBorders>
            <w:shd w:val="clear" w:color="auto" w:fill="auto"/>
            <w:noWrap/>
            <w:vAlign w:val="center"/>
            <w:hideMark/>
          </w:tcPr>
          <w:p w14:paraId="1A76C786"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8292.78461</w:t>
            </w:r>
          </w:p>
        </w:tc>
        <w:tc>
          <w:tcPr>
            <w:tcW w:w="1108" w:type="dxa"/>
            <w:tcBorders>
              <w:top w:val="nil"/>
              <w:left w:val="nil"/>
              <w:bottom w:val="nil"/>
              <w:right w:val="nil"/>
            </w:tcBorders>
            <w:shd w:val="clear" w:color="auto" w:fill="auto"/>
            <w:noWrap/>
            <w:vAlign w:val="center"/>
            <w:hideMark/>
          </w:tcPr>
          <w:p w14:paraId="59D12E5A"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730.895986</w:t>
            </w:r>
          </w:p>
        </w:tc>
        <w:tc>
          <w:tcPr>
            <w:tcW w:w="1408" w:type="dxa"/>
            <w:tcBorders>
              <w:top w:val="nil"/>
              <w:left w:val="nil"/>
              <w:bottom w:val="nil"/>
              <w:right w:val="nil"/>
            </w:tcBorders>
            <w:shd w:val="clear" w:color="auto" w:fill="auto"/>
            <w:noWrap/>
            <w:vAlign w:val="center"/>
            <w:hideMark/>
          </w:tcPr>
          <w:p w14:paraId="48EC2842"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1.354160448</w:t>
            </w:r>
          </w:p>
        </w:tc>
        <w:tc>
          <w:tcPr>
            <w:tcW w:w="937" w:type="dxa"/>
            <w:tcBorders>
              <w:top w:val="nil"/>
              <w:left w:val="nil"/>
              <w:bottom w:val="nil"/>
              <w:right w:val="nil"/>
            </w:tcBorders>
            <w:shd w:val="clear" w:color="auto" w:fill="auto"/>
            <w:noWrap/>
            <w:vAlign w:val="center"/>
            <w:hideMark/>
          </w:tcPr>
          <w:p w14:paraId="26D14598"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456794FC"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50</w:t>
            </w:r>
          </w:p>
        </w:tc>
        <w:tc>
          <w:tcPr>
            <w:tcW w:w="1414" w:type="dxa"/>
            <w:tcBorders>
              <w:top w:val="nil"/>
              <w:left w:val="nil"/>
              <w:bottom w:val="nil"/>
              <w:right w:val="nil"/>
            </w:tcBorders>
            <w:shd w:val="clear" w:color="auto" w:fill="auto"/>
            <w:noWrap/>
            <w:vAlign w:val="center"/>
            <w:hideMark/>
          </w:tcPr>
          <w:p w14:paraId="31CB6D4D"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9023.680596</w:t>
            </w:r>
          </w:p>
        </w:tc>
      </w:tr>
      <w:tr w:rsidR="00965D43" w:rsidRPr="00231327" w14:paraId="4A44A99B" w14:textId="77777777" w:rsidTr="00CA130D">
        <w:trPr>
          <w:trHeight w:val="185"/>
        </w:trPr>
        <w:tc>
          <w:tcPr>
            <w:tcW w:w="1408" w:type="dxa"/>
            <w:tcBorders>
              <w:top w:val="nil"/>
              <w:left w:val="nil"/>
              <w:bottom w:val="nil"/>
              <w:right w:val="nil"/>
            </w:tcBorders>
            <w:shd w:val="clear" w:color="auto" w:fill="auto"/>
            <w:noWrap/>
            <w:vAlign w:val="center"/>
            <w:hideMark/>
          </w:tcPr>
          <w:p w14:paraId="2B02DF39"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12</w:t>
            </w:r>
          </w:p>
        </w:tc>
        <w:tc>
          <w:tcPr>
            <w:tcW w:w="1921" w:type="dxa"/>
            <w:tcBorders>
              <w:top w:val="nil"/>
              <w:left w:val="nil"/>
              <w:bottom w:val="nil"/>
              <w:right w:val="nil"/>
            </w:tcBorders>
            <w:shd w:val="clear" w:color="auto" w:fill="auto"/>
            <w:noWrap/>
            <w:vAlign w:val="center"/>
            <w:hideMark/>
          </w:tcPr>
          <w:p w14:paraId="283A4AC6"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9578.158492</w:t>
            </w:r>
          </w:p>
        </w:tc>
        <w:tc>
          <w:tcPr>
            <w:tcW w:w="1108" w:type="dxa"/>
            <w:tcBorders>
              <w:top w:val="nil"/>
              <w:left w:val="nil"/>
              <w:bottom w:val="nil"/>
              <w:right w:val="nil"/>
            </w:tcBorders>
            <w:shd w:val="clear" w:color="auto" w:fill="auto"/>
            <w:noWrap/>
            <w:vAlign w:val="center"/>
            <w:hideMark/>
          </w:tcPr>
          <w:p w14:paraId="5F536931"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-26.03761341</w:t>
            </w:r>
          </w:p>
        </w:tc>
        <w:tc>
          <w:tcPr>
            <w:tcW w:w="1408" w:type="dxa"/>
            <w:tcBorders>
              <w:top w:val="nil"/>
              <w:left w:val="nil"/>
              <w:bottom w:val="nil"/>
              <w:right w:val="nil"/>
            </w:tcBorders>
            <w:shd w:val="clear" w:color="auto" w:fill="auto"/>
            <w:noWrap/>
            <w:vAlign w:val="center"/>
            <w:hideMark/>
          </w:tcPr>
          <w:p w14:paraId="1DF75FC9"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-0.048240936</w:t>
            </w:r>
          </w:p>
        </w:tc>
        <w:tc>
          <w:tcPr>
            <w:tcW w:w="937" w:type="dxa"/>
            <w:tcBorders>
              <w:top w:val="nil"/>
              <w:left w:val="nil"/>
              <w:bottom w:val="nil"/>
              <w:right w:val="nil"/>
            </w:tcBorders>
            <w:shd w:val="clear" w:color="auto" w:fill="auto"/>
            <w:noWrap/>
            <w:vAlign w:val="center"/>
            <w:hideMark/>
          </w:tcPr>
          <w:p w14:paraId="36225379"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5DE91E4D"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54.76190476</w:t>
            </w:r>
          </w:p>
        </w:tc>
        <w:tc>
          <w:tcPr>
            <w:tcW w:w="1414" w:type="dxa"/>
            <w:tcBorders>
              <w:top w:val="nil"/>
              <w:left w:val="nil"/>
              <w:bottom w:val="nil"/>
              <w:right w:val="nil"/>
            </w:tcBorders>
            <w:shd w:val="clear" w:color="auto" w:fill="auto"/>
            <w:noWrap/>
            <w:vAlign w:val="center"/>
            <w:hideMark/>
          </w:tcPr>
          <w:p w14:paraId="533C458A"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9139.989225</w:t>
            </w:r>
          </w:p>
        </w:tc>
      </w:tr>
      <w:tr w:rsidR="00965D43" w:rsidRPr="00231327" w14:paraId="7DADA857" w14:textId="77777777" w:rsidTr="00CA130D">
        <w:trPr>
          <w:trHeight w:val="185"/>
        </w:trPr>
        <w:tc>
          <w:tcPr>
            <w:tcW w:w="1408" w:type="dxa"/>
            <w:tcBorders>
              <w:top w:val="nil"/>
              <w:left w:val="nil"/>
              <w:bottom w:val="nil"/>
              <w:right w:val="nil"/>
            </w:tcBorders>
            <w:shd w:val="clear" w:color="auto" w:fill="auto"/>
            <w:noWrap/>
            <w:vAlign w:val="center"/>
            <w:hideMark/>
          </w:tcPr>
          <w:p w14:paraId="472B7D6B"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13</w:t>
            </w:r>
          </w:p>
        </w:tc>
        <w:tc>
          <w:tcPr>
            <w:tcW w:w="1921" w:type="dxa"/>
            <w:tcBorders>
              <w:top w:val="nil"/>
              <w:left w:val="nil"/>
              <w:bottom w:val="nil"/>
              <w:right w:val="nil"/>
            </w:tcBorders>
            <w:shd w:val="clear" w:color="auto" w:fill="auto"/>
            <w:noWrap/>
            <w:vAlign w:val="center"/>
            <w:hideMark/>
          </w:tcPr>
          <w:p w14:paraId="6A77511A"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8887.50534</w:t>
            </w:r>
          </w:p>
        </w:tc>
        <w:tc>
          <w:tcPr>
            <w:tcW w:w="1108" w:type="dxa"/>
            <w:tcBorders>
              <w:top w:val="nil"/>
              <w:left w:val="nil"/>
              <w:bottom w:val="nil"/>
              <w:right w:val="nil"/>
            </w:tcBorders>
            <w:shd w:val="clear" w:color="auto" w:fill="auto"/>
            <w:noWrap/>
            <w:vAlign w:val="center"/>
            <w:hideMark/>
          </w:tcPr>
          <w:p w14:paraId="7E6F4D79"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252.4838847</w:t>
            </w:r>
          </w:p>
        </w:tc>
        <w:tc>
          <w:tcPr>
            <w:tcW w:w="1408" w:type="dxa"/>
            <w:tcBorders>
              <w:top w:val="nil"/>
              <w:left w:val="nil"/>
              <w:bottom w:val="nil"/>
              <w:right w:val="nil"/>
            </w:tcBorders>
            <w:shd w:val="clear" w:color="auto" w:fill="auto"/>
            <w:noWrap/>
            <w:vAlign w:val="center"/>
            <w:hideMark/>
          </w:tcPr>
          <w:p w14:paraId="0EFC24E7"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0.467787068</w:t>
            </w:r>
          </w:p>
        </w:tc>
        <w:tc>
          <w:tcPr>
            <w:tcW w:w="937" w:type="dxa"/>
            <w:tcBorders>
              <w:top w:val="nil"/>
              <w:left w:val="nil"/>
              <w:bottom w:val="nil"/>
              <w:right w:val="nil"/>
            </w:tcBorders>
            <w:shd w:val="clear" w:color="auto" w:fill="auto"/>
            <w:noWrap/>
            <w:vAlign w:val="center"/>
            <w:hideMark/>
          </w:tcPr>
          <w:p w14:paraId="7A2074D3"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4A2ECAB9"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59.52380952</w:t>
            </w:r>
          </w:p>
        </w:tc>
        <w:tc>
          <w:tcPr>
            <w:tcW w:w="1414" w:type="dxa"/>
            <w:tcBorders>
              <w:top w:val="nil"/>
              <w:left w:val="nil"/>
              <w:bottom w:val="nil"/>
              <w:right w:val="nil"/>
            </w:tcBorders>
            <w:shd w:val="clear" w:color="auto" w:fill="auto"/>
            <w:noWrap/>
            <w:vAlign w:val="center"/>
            <w:hideMark/>
          </w:tcPr>
          <w:p w14:paraId="0023EFA8"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9287.857442</w:t>
            </w:r>
          </w:p>
        </w:tc>
      </w:tr>
      <w:tr w:rsidR="00965D43" w:rsidRPr="00231327" w14:paraId="4A83771E" w14:textId="77777777" w:rsidTr="00CA130D">
        <w:trPr>
          <w:trHeight w:val="185"/>
        </w:trPr>
        <w:tc>
          <w:tcPr>
            <w:tcW w:w="1408" w:type="dxa"/>
            <w:tcBorders>
              <w:top w:val="nil"/>
              <w:left w:val="nil"/>
              <w:bottom w:val="nil"/>
              <w:right w:val="nil"/>
            </w:tcBorders>
            <w:shd w:val="clear" w:color="auto" w:fill="auto"/>
            <w:noWrap/>
            <w:vAlign w:val="center"/>
            <w:hideMark/>
          </w:tcPr>
          <w:p w14:paraId="0A20072C"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14</w:t>
            </w:r>
          </w:p>
        </w:tc>
        <w:tc>
          <w:tcPr>
            <w:tcW w:w="1921" w:type="dxa"/>
            <w:tcBorders>
              <w:top w:val="nil"/>
              <w:left w:val="nil"/>
              <w:bottom w:val="nil"/>
              <w:right w:val="nil"/>
            </w:tcBorders>
            <w:shd w:val="clear" w:color="auto" w:fill="auto"/>
            <w:noWrap/>
            <w:vAlign w:val="center"/>
            <w:hideMark/>
          </w:tcPr>
          <w:p w14:paraId="09BFE4B3"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9351.057935</w:t>
            </w:r>
          </w:p>
        </w:tc>
        <w:tc>
          <w:tcPr>
            <w:tcW w:w="1108" w:type="dxa"/>
            <w:tcBorders>
              <w:top w:val="nil"/>
              <w:left w:val="nil"/>
              <w:bottom w:val="nil"/>
              <w:right w:val="nil"/>
            </w:tcBorders>
            <w:shd w:val="clear" w:color="auto" w:fill="auto"/>
            <w:noWrap/>
            <w:vAlign w:val="center"/>
            <w:hideMark/>
          </w:tcPr>
          <w:p w14:paraId="21B565F8"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168.1523038</w:t>
            </w:r>
          </w:p>
        </w:tc>
        <w:tc>
          <w:tcPr>
            <w:tcW w:w="1408" w:type="dxa"/>
            <w:tcBorders>
              <w:top w:val="nil"/>
              <w:left w:val="nil"/>
              <w:bottom w:val="nil"/>
              <w:right w:val="nil"/>
            </w:tcBorders>
            <w:shd w:val="clear" w:color="auto" w:fill="auto"/>
            <w:noWrap/>
            <w:vAlign w:val="center"/>
            <w:hideMark/>
          </w:tcPr>
          <w:p w14:paraId="4715A4C0"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0.31154255</w:t>
            </w:r>
          </w:p>
        </w:tc>
        <w:tc>
          <w:tcPr>
            <w:tcW w:w="937" w:type="dxa"/>
            <w:tcBorders>
              <w:top w:val="nil"/>
              <w:left w:val="nil"/>
              <w:bottom w:val="nil"/>
              <w:right w:val="nil"/>
            </w:tcBorders>
            <w:shd w:val="clear" w:color="auto" w:fill="auto"/>
            <w:noWrap/>
            <w:vAlign w:val="center"/>
            <w:hideMark/>
          </w:tcPr>
          <w:p w14:paraId="245E226F"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4A5BB725"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64.28571429</w:t>
            </w:r>
          </w:p>
        </w:tc>
        <w:tc>
          <w:tcPr>
            <w:tcW w:w="1414" w:type="dxa"/>
            <w:tcBorders>
              <w:top w:val="nil"/>
              <w:left w:val="nil"/>
              <w:bottom w:val="nil"/>
              <w:right w:val="nil"/>
            </w:tcBorders>
            <w:shd w:val="clear" w:color="auto" w:fill="auto"/>
            <w:noWrap/>
            <w:vAlign w:val="center"/>
            <w:hideMark/>
          </w:tcPr>
          <w:p w14:paraId="3B8DD079"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9304.3039</w:t>
            </w:r>
          </w:p>
        </w:tc>
      </w:tr>
      <w:tr w:rsidR="00965D43" w:rsidRPr="00231327" w14:paraId="527E0F85" w14:textId="77777777" w:rsidTr="00CA130D">
        <w:trPr>
          <w:trHeight w:val="185"/>
        </w:trPr>
        <w:tc>
          <w:tcPr>
            <w:tcW w:w="1408" w:type="dxa"/>
            <w:tcBorders>
              <w:top w:val="nil"/>
              <w:left w:val="nil"/>
              <w:bottom w:val="nil"/>
              <w:right w:val="nil"/>
            </w:tcBorders>
            <w:shd w:val="clear" w:color="auto" w:fill="auto"/>
            <w:noWrap/>
            <w:vAlign w:val="center"/>
            <w:hideMark/>
          </w:tcPr>
          <w:p w14:paraId="307D867A"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15</w:t>
            </w:r>
          </w:p>
        </w:tc>
        <w:tc>
          <w:tcPr>
            <w:tcW w:w="1921" w:type="dxa"/>
            <w:tcBorders>
              <w:top w:val="nil"/>
              <w:left w:val="nil"/>
              <w:bottom w:val="nil"/>
              <w:right w:val="nil"/>
            </w:tcBorders>
            <w:shd w:val="clear" w:color="auto" w:fill="auto"/>
            <w:noWrap/>
            <w:vAlign w:val="center"/>
            <w:hideMark/>
          </w:tcPr>
          <w:p w14:paraId="5A9CC239"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9537.472673</w:t>
            </w:r>
          </w:p>
        </w:tc>
        <w:tc>
          <w:tcPr>
            <w:tcW w:w="1108" w:type="dxa"/>
            <w:tcBorders>
              <w:top w:val="nil"/>
              <w:left w:val="nil"/>
              <w:bottom w:val="nil"/>
              <w:right w:val="nil"/>
            </w:tcBorders>
            <w:shd w:val="clear" w:color="auto" w:fill="auto"/>
            <w:noWrap/>
            <w:vAlign w:val="center"/>
            <w:hideMark/>
          </w:tcPr>
          <w:p w14:paraId="4AD3DE9F"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185.2074164</w:t>
            </w:r>
          </w:p>
        </w:tc>
        <w:tc>
          <w:tcPr>
            <w:tcW w:w="1408" w:type="dxa"/>
            <w:tcBorders>
              <w:top w:val="nil"/>
              <w:left w:val="nil"/>
              <w:bottom w:val="nil"/>
              <w:right w:val="nil"/>
            </w:tcBorders>
            <w:shd w:val="clear" w:color="auto" w:fill="auto"/>
            <w:noWrap/>
            <w:vAlign w:val="center"/>
            <w:hideMark/>
          </w:tcPr>
          <w:p w14:paraId="3D105267"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0.343141244</w:t>
            </w:r>
          </w:p>
        </w:tc>
        <w:tc>
          <w:tcPr>
            <w:tcW w:w="937" w:type="dxa"/>
            <w:tcBorders>
              <w:top w:val="nil"/>
              <w:left w:val="nil"/>
              <w:bottom w:val="nil"/>
              <w:right w:val="nil"/>
            </w:tcBorders>
            <w:shd w:val="clear" w:color="auto" w:fill="auto"/>
            <w:noWrap/>
            <w:vAlign w:val="center"/>
            <w:hideMark/>
          </w:tcPr>
          <w:p w14:paraId="36360EB0"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52DE4489"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69.04761905</w:t>
            </w:r>
          </w:p>
        </w:tc>
        <w:tc>
          <w:tcPr>
            <w:tcW w:w="1414" w:type="dxa"/>
            <w:tcBorders>
              <w:top w:val="nil"/>
              <w:left w:val="nil"/>
              <w:bottom w:val="nil"/>
              <w:right w:val="nil"/>
            </w:tcBorders>
            <w:shd w:val="clear" w:color="auto" w:fill="auto"/>
            <w:noWrap/>
            <w:vAlign w:val="center"/>
            <w:hideMark/>
          </w:tcPr>
          <w:p w14:paraId="33F82A5D"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9519.210239</w:t>
            </w:r>
          </w:p>
        </w:tc>
      </w:tr>
      <w:tr w:rsidR="00965D43" w:rsidRPr="00231327" w14:paraId="069DC18A" w14:textId="77777777" w:rsidTr="00CA130D">
        <w:trPr>
          <w:trHeight w:val="185"/>
        </w:trPr>
        <w:tc>
          <w:tcPr>
            <w:tcW w:w="1408" w:type="dxa"/>
            <w:tcBorders>
              <w:top w:val="nil"/>
              <w:left w:val="nil"/>
              <w:bottom w:val="nil"/>
              <w:right w:val="nil"/>
            </w:tcBorders>
            <w:shd w:val="clear" w:color="auto" w:fill="auto"/>
            <w:noWrap/>
            <w:vAlign w:val="center"/>
            <w:hideMark/>
          </w:tcPr>
          <w:p w14:paraId="49264412"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16</w:t>
            </w:r>
          </w:p>
        </w:tc>
        <w:tc>
          <w:tcPr>
            <w:tcW w:w="1921" w:type="dxa"/>
            <w:tcBorders>
              <w:top w:val="nil"/>
              <w:left w:val="nil"/>
              <w:bottom w:val="nil"/>
              <w:right w:val="nil"/>
            </w:tcBorders>
            <w:shd w:val="clear" w:color="auto" w:fill="auto"/>
            <w:noWrap/>
            <w:vAlign w:val="center"/>
            <w:hideMark/>
          </w:tcPr>
          <w:p w14:paraId="5C0E4FD0"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9883.283933</w:t>
            </w:r>
          </w:p>
        </w:tc>
        <w:tc>
          <w:tcPr>
            <w:tcW w:w="1108" w:type="dxa"/>
            <w:tcBorders>
              <w:top w:val="nil"/>
              <w:left w:val="nil"/>
              <w:bottom w:val="nil"/>
              <w:right w:val="nil"/>
            </w:tcBorders>
            <w:shd w:val="clear" w:color="auto" w:fill="auto"/>
            <w:noWrap/>
            <w:vAlign w:val="center"/>
            <w:hideMark/>
          </w:tcPr>
          <w:p w14:paraId="2C18C045"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-875.6148747</w:t>
            </w:r>
          </w:p>
        </w:tc>
        <w:tc>
          <w:tcPr>
            <w:tcW w:w="1408" w:type="dxa"/>
            <w:tcBorders>
              <w:top w:val="nil"/>
              <w:left w:val="nil"/>
              <w:bottom w:val="nil"/>
              <w:right w:val="nil"/>
            </w:tcBorders>
            <w:shd w:val="clear" w:color="auto" w:fill="auto"/>
            <w:noWrap/>
            <w:vAlign w:val="center"/>
            <w:hideMark/>
          </w:tcPr>
          <w:p w14:paraId="4C94EB83"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-1.622286966</w:t>
            </w:r>
          </w:p>
        </w:tc>
        <w:tc>
          <w:tcPr>
            <w:tcW w:w="937" w:type="dxa"/>
            <w:tcBorders>
              <w:top w:val="nil"/>
              <w:left w:val="nil"/>
              <w:bottom w:val="nil"/>
              <w:right w:val="nil"/>
            </w:tcBorders>
            <w:shd w:val="clear" w:color="auto" w:fill="auto"/>
            <w:noWrap/>
            <w:vAlign w:val="center"/>
            <w:hideMark/>
          </w:tcPr>
          <w:p w14:paraId="081BCF45"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2DEB32E7"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73.80952381</w:t>
            </w:r>
          </w:p>
        </w:tc>
        <w:tc>
          <w:tcPr>
            <w:tcW w:w="1414" w:type="dxa"/>
            <w:tcBorders>
              <w:top w:val="nil"/>
              <w:left w:val="nil"/>
              <w:bottom w:val="nil"/>
              <w:right w:val="nil"/>
            </w:tcBorders>
            <w:shd w:val="clear" w:color="auto" w:fill="auto"/>
            <w:noWrap/>
            <w:vAlign w:val="center"/>
            <w:hideMark/>
          </w:tcPr>
          <w:p w14:paraId="330CA189"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9552.120879</w:t>
            </w:r>
          </w:p>
        </w:tc>
      </w:tr>
      <w:tr w:rsidR="00965D43" w:rsidRPr="00231327" w14:paraId="6EFD5DE1" w14:textId="77777777" w:rsidTr="00CA130D">
        <w:trPr>
          <w:trHeight w:val="185"/>
        </w:trPr>
        <w:tc>
          <w:tcPr>
            <w:tcW w:w="1408" w:type="dxa"/>
            <w:tcBorders>
              <w:top w:val="nil"/>
              <w:left w:val="nil"/>
              <w:bottom w:val="nil"/>
              <w:right w:val="nil"/>
            </w:tcBorders>
            <w:shd w:val="clear" w:color="auto" w:fill="auto"/>
            <w:noWrap/>
            <w:vAlign w:val="center"/>
            <w:hideMark/>
          </w:tcPr>
          <w:p w14:paraId="6D168A85"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17</w:t>
            </w:r>
          </w:p>
        </w:tc>
        <w:tc>
          <w:tcPr>
            <w:tcW w:w="1921" w:type="dxa"/>
            <w:tcBorders>
              <w:top w:val="nil"/>
              <w:left w:val="nil"/>
              <w:bottom w:val="nil"/>
              <w:right w:val="nil"/>
            </w:tcBorders>
            <w:shd w:val="clear" w:color="auto" w:fill="auto"/>
            <w:noWrap/>
            <w:vAlign w:val="center"/>
            <w:hideMark/>
          </w:tcPr>
          <w:p w14:paraId="14CD03C9"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9959.416899</w:t>
            </w:r>
          </w:p>
        </w:tc>
        <w:tc>
          <w:tcPr>
            <w:tcW w:w="1108" w:type="dxa"/>
            <w:tcBorders>
              <w:top w:val="nil"/>
              <w:left w:val="nil"/>
              <w:bottom w:val="nil"/>
              <w:right w:val="nil"/>
            </w:tcBorders>
            <w:shd w:val="clear" w:color="auto" w:fill="auto"/>
            <w:noWrap/>
            <w:vAlign w:val="center"/>
            <w:hideMark/>
          </w:tcPr>
          <w:p w14:paraId="1816E60D"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-655.1129991</w:t>
            </w:r>
          </w:p>
        </w:tc>
        <w:tc>
          <w:tcPr>
            <w:tcW w:w="1408" w:type="dxa"/>
            <w:tcBorders>
              <w:top w:val="nil"/>
              <w:left w:val="nil"/>
              <w:bottom w:val="nil"/>
              <w:right w:val="nil"/>
            </w:tcBorders>
            <w:shd w:val="clear" w:color="auto" w:fill="auto"/>
            <w:noWrap/>
            <w:vAlign w:val="center"/>
            <w:hideMark/>
          </w:tcPr>
          <w:p w14:paraId="418444C2"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-1.213754254</w:t>
            </w:r>
          </w:p>
        </w:tc>
        <w:tc>
          <w:tcPr>
            <w:tcW w:w="937" w:type="dxa"/>
            <w:tcBorders>
              <w:top w:val="nil"/>
              <w:left w:val="nil"/>
              <w:bottom w:val="nil"/>
              <w:right w:val="nil"/>
            </w:tcBorders>
            <w:shd w:val="clear" w:color="auto" w:fill="auto"/>
            <w:noWrap/>
            <w:vAlign w:val="center"/>
            <w:hideMark/>
          </w:tcPr>
          <w:p w14:paraId="0A4E9D9F"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050199C2"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78.57142857</w:t>
            </w:r>
          </w:p>
        </w:tc>
        <w:tc>
          <w:tcPr>
            <w:tcW w:w="1414" w:type="dxa"/>
            <w:tcBorders>
              <w:top w:val="nil"/>
              <w:left w:val="nil"/>
              <w:bottom w:val="nil"/>
              <w:right w:val="nil"/>
            </w:tcBorders>
            <w:shd w:val="clear" w:color="auto" w:fill="auto"/>
            <w:noWrap/>
            <w:vAlign w:val="center"/>
            <w:hideMark/>
          </w:tcPr>
          <w:p w14:paraId="29745569"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9722.68009</w:t>
            </w:r>
          </w:p>
        </w:tc>
      </w:tr>
      <w:tr w:rsidR="00965D43" w:rsidRPr="00231327" w14:paraId="7CC5C54E" w14:textId="77777777" w:rsidTr="00CA130D">
        <w:trPr>
          <w:trHeight w:val="185"/>
        </w:trPr>
        <w:tc>
          <w:tcPr>
            <w:tcW w:w="1408" w:type="dxa"/>
            <w:tcBorders>
              <w:top w:val="nil"/>
              <w:left w:val="nil"/>
              <w:bottom w:val="nil"/>
              <w:right w:val="nil"/>
            </w:tcBorders>
            <w:shd w:val="clear" w:color="auto" w:fill="auto"/>
            <w:noWrap/>
            <w:vAlign w:val="center"/>
            <w:hideMark/>
          </w:tcPr>
          <w:p w14:paraId="09077E8C"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18</w:t>
            </w:r>
          </w:p>
        </w:tc>
        <w:tc>
          <w:tcPr>
            <w:tcW w:w="1921" w:type="dxa"/>
            <w:tcBorders>
              <w:top w:val="nil"/>
              <w:left w:val="nil"/>
              <w:bottom w:val="nil"/>
              <w:right w:val="nil"/>
            </w:tcBorders>
            <w:shd w:val="clear" w:color="auto" w:fill="auto"/>
            <w:noWrap/>
            <w:vAlign w:val="center"/>
            <w:hideMark/>
          </w:tcPr>
          <w:p w14:paraId="7F8E736F"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10544.03884</w:t>
            </w:r>
          </w:p>
        </w:tc>
        <w:tc>
          <w:tcPr>
            <w:tcW w:w="1108" w:type="dxa"/>
            <w:tcBorders>
              <w:top w:val="nil"/>
              <w:left w:val="nil"/>
              <w:bottom w:val="nil"/>
              <w:right w:val="nil"/>
            </w:tcBorders>
            <w:shd w:val="clear" w:color="auto" w:fill="auto"/>
            <w:noWrap/>
            <w:vAlign w:val="center"/>
            <w:hideMark/>
          </w:tcPr>
          <w:p w14:paraId="16EF5A78"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-627.4674319</w:t>
            </w:r>
          </w:p>
        </w:tc>
        <w:tc>
          <w:tcPr>
            <w:tcW w:w="1408" w:type="dxa"/>
            <w:tcBorders>
              <w:top w:val="nil"/>
              <w:left w:val="nil"/>
              <w:bottom w:val="nil"/>
              <w:right w:val="nil"/>
            </w:tcBorders>
            <w:shd w:val="clear" w:color="auto" w:fill="auto"/>
            <w:noWrap/>
            <w:vAlign w:val="center"/>
            <w:hideMark/>
          </w:tcPr>
          <w:p w14:paraId="776E6BDB"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-1.162534198</w:t>
            </w:r>
          </w:p>
        </w:tc>
        <w:tc>
          <w:tcPr>
            <w:tcW w:w="937" w:type="dxa"/>
            <w:tcBorders>
              <w:top w:val="nil"/>
              <w:left w:val="nil"/>
              <w:bottom w:val="nil"/>
              <w:right w:val="nil"/>
            </w:tcBorders>
            <w:shd w:val="clear" w:color="auto" w:fill="auto"/>
            <w:noWrap/>
            <w:vAlign w:val="center"/>
            <w:hideMark/>
          </w:tcPr>
          <w:p w14:paraId="622CAE96"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67329E69"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83.33333333</w:t>
            </w:r>
          </w:p>
        </w:tc>
        <w:tc>
          <w:tcPr>
            <w:tcW w:w="1414" w:type="dxa"/>
            <w:tcBorders>
              <w:top w:val="nil"/>
              <w:left w:val="nil"/>
              <w:bottom w:val="nil"/>
              <w:right w:val="nil"/>
            </w:tcBorders>
            <w:shd w:val="clear" w:color="auto" w:fill="auto"/>
            <w:noWrap/>
            <w:vAlign w:val="center"/>
            <w:hideMark/>
          </w:tcPr>
          <w:p w14:paraId="1BF40DE5"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9854.527688</w:t>
            </w:r>
          </w:p>
        </w:tc>
      </w:tr>
      <w:tr w:rsidR="00965D43" w:rsidRPr="00231327" w14:paraId="18E5E459" w14:textId="77777777" w:rsidTr="00CA130D">
        <w:trPr>
          <w:trHeight w:val="185"/>
        </w:trPr>
        <w:tc>
          <w:tcPr>
            <w:tcW w:w="1408" w:type="dxa"/>
            <w:tcBorders>
              <w:top w:val="nil"/>
              <w:left w:val="nil"/>
              <w:bottom w:val="nil"/>
              <w:right w:val="nil"/>
            </w:tcBorders>
            <w:shd w:val="clear" w:color="auto" w:fill="auto"/>
            <w:noWrap/>
            <w:vAlign w:val="center"/>
            <w:hideMark/>
          </w:tcPr>
          <w:p w14:paraId="4A2F4D9A"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19</w:t>
            </w:r>
          </w:p>
        </w:tc>
        <w:tc>
          <w:tcPr>
            <w:tcW w:w="1921" w:type="dxa"/>
            <w:tcBorders>
              <w:top w:val="nil"/>
              <w:left w:val="nil"/>
              <w:bottom w:val="nil"/>
              <w:right w:val="nil"/>
            </w:tcBorders>
            <w:shd w:val="clear" w:color="auto" w:fill="auto"/>
            <w:noWrap/>
            <w:vAlign w:val="center"/>
            <w:hideMark/>
          </w:tcPr>
          <w:p w14:paraId="13C0E7FC"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10591.78482</w:t>
            </w:r>
          </w:p>
        </w:tc>
        <w:tc>
          <w:tcPr>
            <w:tcW w:w="1108" w:type="dxa"/>
            <w:tcBorders>
              <w:top w:val="nil"/>
              <w:left w:val="nil"/>
              <w:bottom w:val="nil"/>
              <w:right w:val="nil"/>
            </w:tcBorders>
            <w:shd w:val="clear" w:color="auto" w:fill="auto"/>
            <w:noWrap/>
            <w:vAlign w:val="center"/>
            <w:hideMark/>
          </w:tcPr>
          <w:p w14:paraId="6A907C9F"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50.13522469</w:t>
            </w:r>
          </w:p>
        </w:tc>
        <w:tc>
          <w:tcPr>
            <w:tcW w:w="1408" w:type="dxa"/>
            <w:tcBorders>
              <w:top w:val="nil"/>
              <w:left w:val="nil"/>
              <w:bottom w:val="nil"/>
              <w:right w:val="nil"/>
            </w:tcBorders>
            <w:shd w:val="clear" w:color="auto" w:fill="auto"/>
            <w:noWrap/>
            <w:vAlign w:val="center"/>
            <w:hideMark/>
          </w:tcPr>
          <w:p w14:paraId="4409C3F1"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0.092887551</w:t>
            </w:r>
          </w:p>
        </w:tc>
        <w:tc>
          <w:tcPr>
            <w:tcW w:w="937" w:type="dxa"/>
            <w:tcBorders>
              <w:top w:val="nil"/>
              <w:left w:val="nil"/>
              <w:bottom w:val="nil"/>
              <w:right w:val="nil"/>
            </w:tcBorders>
            <w:shd w:val="clear" w:color="auto" w:fill="auto"/>
            <w:noWrap/>
            <w:vAlign w:val="center"/>
            <w:hideMark/>
          </w:tcPr>
          <w:p w14:paraId="45AEC8C5"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5D590DB3"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88.0952381</w:t>
            </w:r>
          </w:p>
        </w:tc>
        <w:tc>
          <w:tcPr>
            <w:tcW w:w="1414" w:type="dxa"/>
            <w:tcBorders>
              <w:top w:val="nil"/>
              <w:left w:val="nil"/>
              <w:bottom w:val="nil"/>
              <w:right w:val="nil"/>
            </w:tcBorders>
            <w:shd w:val="clear" w:color="auto" w:fill="auto"/>
            <w:noWrap/>
            <w:vAlign w:val="center"/>
            <w:hideMark/>
          </w:tcPr>
          <w:p w14:paraId="3C6F6797"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9916.571412</w:t>
            </w:r>
          </w:p>
        </w:tc>
      </w:tr>
      <w:tr w:rsidR="00965D43" w:rsidRPr="00231327" w14:paraId="42CB20F4" w14:textId="77777777" w:rsidTr="00CA130D">
        <w:trPr>
          <w:trHeight w:val="185"/>
        </w:trPr>
        <w:tc>
          <w:tcPr>
            <w:tcW w:w="1408" w:type="dxa"/>
            <w:tcBorders>
              <w:top w:val="nil"/>
              <w:left w:val="nil"/>
              <w:bottom w:val="nil"/>
              <w:right w:val="nil"/>
            </w:tcBorders>
            <w:shd w:val="clear" w:color="auto" w:fill="auto"/>
            <w:noWrap/>
            <w:vAlign w:val="center"/>
            <w:hideMark/>
          </w:tcPr>
          <w:p w14:paraId="4675F1AA"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20</w:t>
            </w:r>
          </w:p>
        </w:tc>
        <w:tc>
          <w:tcPr>
            <w:tcW w:w="1921" w:type="dxa"/>
            <w:tcBorders>
              <w:top w:val="nil"/>
              <w:left w:val="nil"/>
              <w:bottom w:val="nil"/>
              <w:right w:val="nil"/>
            </w:tcBorders>
            <w:shd w:val="clear" w:color="auto" w:fill="auto"/>
            <w:noWrap/>
            <w:vAlign w:val="center"/>
            <w:hideMark/>
          </w:tcPr>
          <w:p w14:paraId="35C4DD9A"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10603.34805</w:t>
            </w:r>
          </w:p>
        </w:tc>
        <w:tc>
          <w:tcPr>
            <w:tcW w:w="1108" w:type="dxa"/>
            <w:tcBorders>
              <w:top w:val="nil"/>
              <w:left w:val="nil"/>
              <w:bottom w:val="nil"/>
              <w:right w:val="nil"/>
            </w:tcBorders>
            <w:shd w:val="clear" w:color="auto" w:fill="auto"/>
            <w:noWrap/>
            <w:vAlign w:val="center"/>
            <w:hideMark/>
          </w:tcPr>
          <w:p w14:paraId="5C76246D"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81.88848632</w:t>
            </w:r>
          </w:p>
        </w:tc>
        <w:tc>
          <w:tcPr>
            <w:tcW w:w="1408" w:type="dxa"/>
            <w:tcBorders>
              <w:top w:val="nil"/>
              <w:left w:val="nil"/>
              <w:bottom w:val="nil"/>
              <w:right w:val="nil"/>
            </w:tcBorders>
            <w:shd w:val="clear" w:color="auto" w:fill="auto"/>
            <w:noWrap/>
            <w:vAlign w:val="center"/>
            <w:hideMark/>
          </w:tcPr>
          <w:p w14:paraId="3B604E60"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0.151718099</w:t>
            </w:r>
          </w:p>
        </w:tc>
        <w:tc>
          <w:tcPr>
            <w:tcW w:w="937" w:type="dxa"/>
            <w:tcBorders>
              <w:top w:val="nil"/>
              <w:left w:val="nil"/>
              <w:bottom w:val="nil"/>
              <w:right w:val="nil"/>
            </w:tcBorders>
            <w:shd w:val="clear" w:color="auto" w:fill="auto"/>
            <w:noWrap/>
            <w:vAlign w:val="center"/>
            <w:hideMark/>
          </w:tcPr>
          <w:p w14:paraId="78AB9E7A"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nil"/>
              <w:right w:val="nil"/>
            </w:tcBorders>
            <w:shd w:val="clear" w:color="auto" w:fill="auto"/>
            <w:noWrap/>
            <w:vAlign w:val="center"/>
            <w:hideMark/>
          </w:tcPr>
          <w:p w14:paraId="6AEB93D9"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92.85714286</w:t>
            </w:r>
          </w:p>
        </w:tc>
        <w:tc>
          <w:tcPr>
            <w:tcW w:w="1414" w:type="dxa"/>
            <w:tcBorders>
              <w:top w:val="nil"/>
              <w:left w:val="nil"/>
              <w:bottom w:val="nil"/>
              <w:right w:val="nil"/>
            </w:tcBorders>
            <w:shd w:val="clear" w:color="auto" w:fill="auto"/>
            <w:noWrap/>
            <w:vAlign w:val="center"/>
            <w:hideMark/>
          </w:tcPr>
          <w:p w14:paraId="6A93CA77"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10641.92005</w:t>
            </w:r>
          </w:p>
        </w:tc>
      </w:tr>
      <w:tr w:rsidR="00965D43" w:rsidRPr="00231327" w14:paraId="13AA0DD5" w14:textId="77777777" w:rsidTr="00CA130D">
        <w:trPr>
          <w:trHeight w:val="194"/>
        </w:trPr>
        <w:tc>
          <w:tcPr>
            <w:tcW w:w="1408" w:type="dxa"/>
            <w:tcBorders>
              <w:top w:val="nil"/>
              <w:left w:val="nil"/>
              <w:bottom w:val="single" w:sz="8" w:space="0" w:color="auto"/>
              <w:right w:val="nil"/>
            </w:tcBorders>
            <w:shd w:val="clear" w:color="auto" w:fill="auto"/>
            <w:noWrap/>
            <w:vAlign w:val="center"/>
            <w:hideMark/>
          </w:tcPr>
          <w:p w14:paraId="05BC15CC"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21</w:t>
            </w:r>
          </w:p>
        </w:tc>
        <w:tc>
          <w:tcPr>
            <w:tcW w:w="1921" w:type="dxa"/>
            <w:tcBorders>
              <w:top w:val="nil"/>
              <w:left w:val="nil"/>
              <w:bottom w:val="single" w:sz="8" w:space="0" w:color="auto"/>
              <w:right w:val="nil"/>
            </w:tcBorders>
            <w:shd w:val="clear" w:color="auto" w:fill="auto"/>
            <w:noWrap/>
            <w:vAlign w:val="center"/>
            <w:hideMark/>
          </w:tcPr>
          <w:p w14:paraId="1B9CEED4"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9633.610213</w:t>
            </w:r>
          </w:p>
        </w:tc>
        <w:tc>
          <w:tcPr>
            <w:tcW w:w="1108" w:type="dxa"/>
            <w:tcBorders>
              <w:top w:val="nil"/>
              <w:left w:val="nil"/>
              <w:bottom w:val="single" w:sz="8" w:space="0" w:color="auto"/>
              <w:right w:val="nil"/>
            </w:tcBorders>
            <w:shd w:val="clear" w:color="auto" w:fill="auto"/>
            <w:noWrap/>
            <w:vAlign w:val="center"/>
            <w:hideMark/>
          </w:tcPr>
          <w:p w14:paraId="6E830BF0"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220.9174743</w:t>
            </w:r>
          </w:p>
        </w:tc>
        <w:tc>
          <w:tcPr>
            <w:tcW w:w="1408" w:type="dxa"/>
            <w:tcBorders>
              <w:top w:val="nil"/>
              <w:left w:val="nil"/>
              <w:bottom w:val="single" w:sz="8" w:space="0" w:color="auto"/>
              <w:right w:val="nil"/>
            </w:tcBorders>
            <w:shd w:val="clear" w:color="auto" w:fill="auto"/>
            <w:noWrap/>
            <w:vAlign w:val="center"/>
            <w:hideMark/>
          </w:tcPr>
          <w:p w14:paraId="346DD69F"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0.409302708</w:t>
            </w:r>
          </w:p>
        </w:tc>
        <w:tc>
          <w:tcPr>
            <w:tcW w:w="937" w:type="dxa"/>
            <w:tcBorders>
              <w:top w:val="nil"/>
              <w:left w:val="nil"/>
              <w:bottom w:val="nil"/>
              <w:right w:val="nil"/>
            </w:tcBorders>
            <w:shd w:val="clear" w:color="auto" w:fill="auto"/>
            <w:noWrap/>
            <w:vAlign w:val="center"/>
            <w:hideMark/>
          </w:tcPr>
          <w:p w14:paraId="74CF62E8" w14:textId="77777777" w:rsidR="00965D43" w:rsidRPr="00231327" w:rsidRDefault="00965D43" w:rsidP="006E6819">
            <w:pPr>
              <w:spacing w:after="0" w:line="240" w:lineRule="auto"/>
              <w:rPr>
                <w:rFonts w:ascii="Arial" w:eastAsia="Times New Roman" w:hAnsi="Arial" w:cs="Arial"/>
                <w:color w:val="000000"/>
                <w:sz w:val="14"/>
                <w:szCs w:val="14"/>
                <w:lang w:eastAsia="en-US"/>
              </w:rPr>
            </w:pPr>
          </w:p>
        </w:tc>
        <w:tc>
          <w:tcPr>
            <w:tcW w:w="1521" w:type="dxa"/>
            <w:tcBorders>
              <w:top w:val="nil"/>
              <w:left w:val="nil"/>
              <w:bottom w:val="single" w:sz="8" w:space="0" w:color="auto"/>
              <w:right w:val="nil"/>
            </w:tcBorders>
            <w:shd w:val="clear" w:color="auto" w:fill="auto"/>
            <w:noWrap/>
            <w:vAlign w:val="center"/>
            <w:hideMark/>
          </w:tcPr>
          <w:p w14:paraId="5312539E"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97.61904762</w:t>
            </w:r>
          </w:p>
        </w:tc>
        <w:tc>
          <w:tcPr>
            <w:tcW w:w="1414" w:type="dxa"/>
            <w:tcBorders>
              <w:top w:val="nil"/>
              <w:left w:val="nil"/>
              <w:bottom w:val="single" w:sz="8" w:space="0" w:color="auto"/>
              <w:right w:val="nil"/>
            </w:tcBorders>
            <w:shd w:val="clear" w:color="auto" w:fill="auto"/>
            <w:noWrap/>
            <w:vAlign w:val="center"/>
            <w:hideMark/>
          </w:tcPr>
          <w:p w14:paraId="011EBFA0" w14:textId="77777777" w:rsidR="00965D43" w:rsidRPr="00231327" w:rsidRDefault="00965D43" w:rsidP="006E6819">
            <w:pPr>
              <w:spacing w:after="0" w:line="240" w:lineRule="auto"/>
              <w:rPr>
                <w:rFonts w:ascii="Arial" w:eastAsia="Times New Roman" w:hAnsi="Arial" w:cs="Arial"/>
                <w:color w:val="000000"/>
                <w:sz w:val="14"/>
                <w:szCs w:val="14"/>
                <w:lang w:eastAsia="en-US"/>
              </w:rPr>
            </w:pPr>
            <w:r w:rsidRPr="00231327">
              <w:rPr>
                <w:rFonts w:ascii="Arial" w:eastAsia="Times New Roman" w:hAnsi="Arial" w:cs="Arial"/>
                <w:color w:val="000000"/>
                <w:sz w:val="14"/>
                <w:szCs w:val="14"/>
                <w:lang w:eastAsia="en-US"/>
              </w:rPr>
              <w:t>10685.23654</w:t>
            </w:r>
          </w:p>
        </w:tc>
      </w:tr>
    </w:tbl>
    <w:p w14:paraId="2AE77EE4" w14:textId="42C7BB6B" w:rsidR="006F0B66" w:rsidRPr="00231327" w:rsidRDefault="003237B8" w:rsidP="003237B8">
      <w:pPr>
        <w:spacing w:after="0" w:line="240" w:lineRule="auto"/>
        <w:jc w:val="center"/>
        <w:rPr>
          <w:rFonts w:ascii="Arial" w:hAnsi="Arial" w:cs="Arial"/>
          <w:i/>
          <w:iCs/>
          <w:sz w:val="20"/>
          <w:szCs w:val="20"/>
        </w:rPr>
      </w:pPr>
      <w:r w:rsidRPr="00231327">
        <w:rPr>
          <w:rFonts w:ascii="Arial" w:hAnsi="Arial" w:cs="Arial"/>
          <w:i/>
          <w:iCs/>
          <w:sz w:val="20"/>
          <w:szCs w:val="20"/>
        </w:rPr>
        <w:t xml:space="preserve">Table 3. Residual Output </w:t>
      </w:r>
    </w:p>
    <w:p w14:paraId="26948A7B" w14:textId="77777777" w:rsidR="003237B8" w:rsidRPr="00231327" w:rsidRDefault="003237B8" w:rsidP="003237B8">
      <w:pPr>
        <w:spacing w:after="0" w:line="240" w:lineRule="auto"/>
        <w:jc w:val="center"/>
        <w:rPr>
          <w:rFonts w:ascii="Arial" w:hAnsi="Arial" w:cs="Arial"/>
          <w:i/>
          <w:iCs/>
          <w:sz w:val="20"/>
          <w:szCs w:val="20"/>
        </w:rPr>
      </w:pPr>
    </w:p>
    <w:p w14:paraId="54DADCB1" w14:textId="77777777" w:rsidR="000037F5" w:rsidRPr="00231327" w:rsidRDefault="000037F5" w:rsidP="000037F5">
      <w:pPr>
        <w:spacing w:after="0" w:line="240" w:lineRule="auto"/>
        <w:jc w:val="both"/>
        <w:rPr>
          <w:rFonts w:ascii="Arial" w:hAnsi="Arial" w:cs="Arial"/>
          <w:sz w:val="20"/>
          <w:szCs w:val="20"/>
        </w:rPr>
      </w:pPr>
      <w:r w:rsidRPr="00231327">
        <w:rPr>
          <w:rFonts w:ascii="Arial" w:hAnsi="Arial" w:cs="Arial"/>
          <w:sz w:val="20"/>
          <w:szCs w:val="20"/>
        </w:rPr>
        <w:t>The residual analysis with the provided plots suggests the following:</w:t>
      </w:r>
    </w:p>
    <w:p w14:paraId="3EFDF91B" w14:textId="77777777" w:rsidR="008A1065" w:rsidRPr="00231327" w:rsidRDefault="008A1065" w:rsidP="000037F5">
      <w:pPr>
        <w:spacing w:after="0" w:line="240" w:lineRule="auto"/>
        <w:jc w:val="both"/>
        <w:rPr>
          <w:rFonts w:ascii="Arial" w:hAnsi="Arial" w:cs="Arial"/>
          <w:sz w:val="20"/>
          <w:szCs w:val="20"/>
        </w:rPr>
      </w:pPr>
    </w:p>
    <w:p w14:paraId="38BD7D9F" w14:textId="15C18196" w:rsidR="009F4DD2" w:rsidRPr="00231327" w:rsidRDefault="009F4DD2" w:rsidP="000037F5">
      <w:pPr>
        <w:spacing w:after="0" w:line="240" w:lineRule="auto"/>
        <w:jc w:val="both"/>
        <w:rPr>
          <w:rFonts w:ascii="Arial" w:hAnsi="Arial" w:cs="Arial"/>
          <w:sz w:val="20"/>
          <w:szCs w:val="20"/>
        </w:rPr>
      </w:pPr>
      <w:r w:rsidRPr="00231327">
        <w:rPr>
          <w:noProof/>
          <w:sz w:val="20"/>
          <w:szCs w:val="20"/>
        </w:rPr>
        <w:drawing>
          <wp:inline distT="0" distB="0" distL="0" distR="0" wp14:anchorId="71B8100B" wp14:editId="646DE509">
            <wp:extent cx="2898648" cy="2569464"/>
            <wp:effectExtent l="0" t="0" r="16510" b="2540"/>
            <wp:docPr id="568481830" name="Chart 1">
              <a:extLst xmlns:a="http://schemas.openxmlformats.org/drawingml/2006/main">
                <a:ext uri="{FF2B5EF4-FFF2-40B4-BE49-F238E27FC236}">
                  <a16:creationId xmlns:a16="http://schemas.microsoft.com/office/drawing/2014/main" id="{975848A7-AE6C-F6B8-4F0E-4658A2FBD8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ED129B" w:rsidRPr="00231327">
        <w:rPr>
          <w:noProof/>
          <w:sz w:val="20"/>
          <w:szCs w:val="20"/>
        </w:rPr>
        <w:t xml:space="preserve"> </w:t>
      </w:r>
      <w:r w:rsidR="00ED129B" w:rsidRPr="00231327">
        <w:rPr>
          <w:noProof/>
          <w:sz w:val="20"/>
          <w:szCs w:val="20"/>
        </w:rPr>
        <w:drawing>
          <wp:inline distT="0" distB="0" distL="0" distR="0" wp14:anchorId="38CCCB6F" wp14:editId="7EA202B5">
            <wp:extent cx="2898648" cy="2569464"/>
            <wp:effectExtent l="0" t="0" r="16510" b="2540"/>
            <wp:docPr id="426492216" name="Chart 1">
              <a:extLst xmlns:a="http://schemas.openxmlformats.org/drawingml/2006/main">
                <a:ext uri="{FF2B5EF4-FFF2-40B4-BE49-F238E27FC236}">
                  <a16:creationId xmlns:a16="http://schemas.microsoft.com/office/drawing/2014/main" id="{D0E9B92A-ED60-EA22-513C-6DD85C29A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6509" w:rsidRPr="00231327" w14:paraId="600FFF4A" w14:textId="77777777" w:rsidTr="00C24C19">
        <w:tc>
          <w:tcPr>
            <w:tcW w:w="4675" w:type="dxa"/>
          </w:tcPr>
          <w:p w14:paraId="6EF328CA" w14:textId="0E766C83" w:rsidR="00EE6509" w:rsidRPr="00231327" w:rsidRDefault="00EE6509" w:rsidP="00C24C19">
            <w:pPr>
              <w:jc w:val="center"/>
              <w:rPr>
                <w:rFonts w:ascii="Arial" w:hAnsi="Arial" w:cs="Arial"/>
                <w:i/>
                <w:iCs/>
                <w:sz w:val="20"/>
                <w:szCs w:val="20"/>
              </w:rPr>
            </w:pPr>
            <w:r w:rsidRPr="00231327">
              <w:rPr>
                <w:rFonts w:ascii="Arial" w:hAnsi="Arial" w:cs="Arial"/>
                <w:i/>
                <w:iCs/>
                <w:sz w:val="20"/>
                <w:szCs w:val="20"/>
              </w:rPr>
              <w:t>Figure 3. Line Fit Plot for Educational Attainment—the percentage of the population ages 25+ that completed lower (SE.SEC.CUAT.</w:t>
            </w:r>
            <w:proofErr w:type="gramStart"/>
            <w:r w:rsidRPr="00231327">
              <w:rPr>
                <w:rFonts w:ascii="Arial" w:hAnsi="Arial" w:cs="Arial"/>
                <w:i/>
                <w:iCs/>
                <w:sz w:val="20"/>
                <w:szCs w:val="20"/>
              </w:rPr>
              <w:t>LO.ZS</w:t>
            </w:r>
            <w:proofErr w:type="gramEnd"/>
            <w:r w:rsidRPr="00231327">
              <w:rPr>
                <w:rFonts w:ascii="Arial" w:hAnsi="Arial" w:cs="Arial"/>
                <w:i/>
                <w:iCs/>
                <w:sz w:val="20"/>
                <w:szCs w:val="20"/>
              </w:rPr>
              <w:t>)</w:t>
            </w:r>
          </w:p>
        </w:tc>
        <w:tc>
          <w:tcPr>
            <w:tcW w:w="4675" w:type="dxa"/>
          </w:tcPr>
          <w:p w14:paraId="0170D109" w14:textId="58AD5313" w:rsidR="00EE6509" w:rsidRPr="00231327" w:rsidRDefault="00EE6509" w:rsidP="00C24C19">
            <w:pPr>
              <w:jc w:val="center"/>
              <w:rPr>
                <w:rFonts w:ascii="Arial" w:hAnsi="Arial" w:cs="Arial"/>
                <w:i/>
                <w:iCs/>
                <w:sz w:val="20"/>
                <w:szCs w:val="20"/>
              </w:rPr>
            </w:pPr>
            <w:r w:rsidRPr="00231327">
              <w:rPr>
                <w:rFonts w:ascii="Arial" w:hAnsi="Arial" w:cs="Arial"/>
                <w:i/>
                <w:iCs/>
                <w:sz w:val="20"/>
                <w:szCs w:val="20"/>
              </w:rPr>
              <w:t>Figure 4. Line Fit Plot for Educational Attainment—the percentage of the population ages 25+ that completed lower (SE.SEC.CUAT.</w:t>
            </w:r>
            <w:proofErr w:type="gramStart"/>
            <w:r w:rsidRPr="00231327">
              <w:rPr>
                <w:rFonts w:ascii="Arial" w:hAnsi="Arial" w:cs="Arial"/>
                <w:i/>
                <w:iCs/>
                <w:sz w:val="20"/>
                <w:szCs w:val="20"/>
              </w:rPr>
              <w:t>UP.ZS</w:t>
            </w:r>
            <w:proofErr w:type="gramEnd"/>
            <w:r w:rsidRPr="00231327">
              <w:rPr>
                <w:rFonts w:ascii="Arial" w:hAnsi="Arial" w:cs="Arial"/>
                <w:i/>
                <w:iCs/>
                <w:sz w:val="20"/>
                <w:szCs w:val="20"/>
              </w:rPr>
              <w:t>)</w:t>
            </w:r>
          </w:p>
        </w:tc>
      </w:tr>
    </w:tbl>
    <w:p w14:paraId="4FAE80BF" w14:textId="77777777" w:rsidR="00383B5D" w:rsidRPr="00231327" w:rsidRDefault="00383B5D" w:rsidP="009F4DD2">
      <w:pPr>
        <w:spacing w:after="0" w:line="240" w:lineRule="auto"/>
        <w:jc w:val="both"/>
        <w:rPr>
          <w:rFonts w:ascii="Arial" w:hAnsi="Arial" w:cs="Arial"/>
          <w:b/>
          <w:bCs/>
          <w:sz w:val="20"/>
          <w:szCs w:val="20"/>
        </w:rPr>
      </w:pPr>
    </w:p>
    <w:p w14:paraId="6B514911" w14:textId="26771D42" w:rsidR="000037F5" w:rsidRPr="00231327" w:rsidRDefault="000037F5" w:rsidP="009F4DD2">
      <w:pPr>
        <w:spacing w:after="0" w:line="240" w:lineRule="auto"/>
        <w:jc w:val="both"/>
        <w:rPr>
          <w:rFonts w:ascii="Arial" w:hAnsi="Arial" w:cs="Arial"/>
          <w:sz w:val="20"/>
          <w:szCs w:val="20"/>
        </w:rPr>
      </w:pPr>
      <w:r w:rsidRPr="00231327">
        <w:rPr>
          <w:rFonts w:ascii="Arial" w:hAnsi="Arial" w:cs="Arial"/>
          <w:b/>
          <w:bCs/>
          <w:sz w:val="20"/>
          <w:szCs w:val="20"/>
        </w:rPr>
        <w:t>Linearity:</w:t>
      </w:r>
      <w:r w:rsidRPr="00231327">
        <w:rPr>
          <w:rFonts w:ascii="Arial" w:hAnsi="Arial" w:cs="Arial"/>
          <w:sz w:val="20"/>
          <w:szCs w:val="20"/>
        </w:rPr>
        <w:t xml:space="preserve"> The line fit plots indicate a linear relationship between educational attainment (SE.SEC.CUAT.</w:t>
      </w:r>
      <w:proofErr w:type="gramStart"/>
      <w:r w:rsidRPr="00231327">
        <w:rPr>
          <w:rFonts w:ascii="Arial" w:hAnsi="Arial" w:cs="Arial"/>
          <w:sz w:val="20"/>
          <w:szCs w:val="20"/>
        </w:rPr>
        <w:t>LO.ZS</w:t>
      </w:r>
      <w:proofErr w:type="gramEnd"/>
      <w:r w:rsidRPr="00231327">
        <w:rPr>
          <w:rFonts w:ascii="Arial" w:hAnsi="Arial" w:cs="Arial"/>
          <w:sz w:val="20"/>
          <w:szCs w:val="20"/>
        </w:rPr>
        <w:t> and SE.SEC.CUAT.UP.ZS) and GDP per capita, so the linearity assumption is satisfied.</w:t>
      </w:r>
      <w:r w:rsidR="00B412F9" w:rsidRPr="00231327">
        <w:rPr>
          <w:rFonts w:ascii="Arial" w:hAnsi="Arial" w:cs="Arial"/>
          <w:sz w:val="20"/>
          <w:szCs w:val="20"/>
        </w:rPr>
        <w:t xml:space="preserve"> </w:t>
      </w:r>
    </w:p>
    <w:p w14:paraId="7D019B6A" w14:textId="77777777" w:rsidR="000037F5" w:rsidRPr="00231327" w:rsidRDefault="000037F5">
      <w:pPr>
        <w:rPr>
          <w:rFonts w:ascii="Arial" w:hAnsi="Arial" w:cs="Arial"/>
          <w:b/>
          <w:bCs/>
          <w:sz w:val="20"/>
          <w:szCs w:val="20"/>
        </w:rPr>
      </w:pPr>
    </w:p>
    <w:p w14:paraId="48E2C16E" w14:textId="77777777" w:rsidR="00D30F77" w:rsidRPr="00231327" w:rsidRDefault="00D30F77" w:rsidP="00EE6509">
      <w:pPr>
        <w:spacing w:after="0"/>
        <w:rPr>
          <w:noProof/>
          <w:sz w:val="20"/>
          <w:szCs w:val="20"/>
        </w:rPr>
      </w:pPr>
      <w:r w:rsidRPr="00231327">
        <w:rPr>
          <w:noProof/>
          <w:sz w:val="20"/>
          <w:szCs w:val="20"/>
        </w:rPr>
        <w:lastRenderedPageBreak/>
        <w:drawing>
          <wp:inline distT="0" distB="0" distL="0" distR="0" wp14:anchorId="3E238502" wp14:editId="25F14044">
            <wp:extent cx="2896819" cy="2567203"/>
            <wp:effectExtent l="0" t="0" r="18415" b="5080"/>
            <wp:docPr id="927043796" name="Chart 1">
              <a:extLst xmlns:a="http://schemas.openxmlformats.org/drawingml/2006/main">
                <a:ext uri="{FF2B5EF4-FFF2-40B4-BE49-F238E27FC236}">
                  <a16:creationId xmlns:a16="http://schemas.microsoft.com/office/drawing/2014/main" id="{C402C701-CE10-5A1F-825B-6D379381FC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231327">
        <w:rPr>
          <w:noProof/>
          <w:sz w:val="20"/>
          <w:szCs w:val="20"/>
        </w:rPr>
        <w:t xml:space="preserve"> </w:t>
      </w:r>
      <w:r w:rsidRPr="00231327">
        <w:rPr>
          <w:noProof/>
          <w:sz w:val="20"/>
          <w:szCs w:val="20"/>
        </w:rPr>
        <w:drawing>
          <wp:inline distT="0" distB="0" distL="0" distR="0" wp14:anchorId="20348C44" wp14:editId="1AF5C2E1">
            <wp:extent cx="2898648" cy="2569464"/>
            <wp:effectExtent l="0" t="0" r="16510" b="2540"/>
            <wp:docPr id="1077054444" name="Chart 1">
              <a:extLst xmlns:a="http://schemas.openxmlformats.org/drawingml/2006/main">
                <a:ext uri="{FF2B5EF4-FFF2-40B4-BE49-F238E27FC236}">
                  <a16:creationId xmlns:a16="http://schemas.microsoft.com/office/drawing/2014/main" id="{76B19351-529A-8AFB-3724-166D31BFF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6509" w:rsidRPr="00231327" w14:paraId="639BCA68" w14:textId="77777777" w:rsidTr="00EE6509">
        <w:tc>
          <w:tcPr>
            <w:tcW w:w="4675" w:type="dxa"/>
          </w:tcPr>
          <w:p w14:paraId="1250C868" w14:textId="3A9C791A" w:rsidR="00EE6509" w:rsidRPr="00231327" w:rsidRDefault="00EE6509" w:rsidP="00EE6509">
            <w:pPr>
              <w:jc w:val="center"/>
              <w:rPr>
                <w:rFonts w:ascii="Arial" w:hAnsi="Arial" w:cs="Arial"/>
                <w:i/>
                <w:iCs/>
                <w:sz w:val="20"/>
                <w:szCs w:val="20"/>
              </w:rPr>
            </w:pPr>
            <w:r w:rsidRPr="00231327">
              <w:rPr>
                <w:rFonts w:ascii="Arial" w:hAnsi="Arial" w:cs="Arial"/>
                <w:i/>
                <w:iCs/>
                <w:sz w:val="20"/>
                <w:szCs w:val="20"/>
              </w:rPr>
              <w:t>Figure 5. Residual Plot for Educational Attainment—the percentage of the population ages 25+ that completed lower (SE.SEC.CUAT.</w:t>
            </w:r>
            <w:proofErr w:type="gramStart"/>
            <w:r w:rsidRPr="00231327">
              <w:rPr>
                <w:rFonts w:ascii="Arial" w:hAnsi="Arial" w:cs="Arial"/>
                <w:i/>
                <w:iCs/>
                <w:sz w:val="20"/>
                <w:szCs w:val="20"/>
              </w:rPr>
              <w:t>LO.ZS</w:t>
            </w:r>
            <w:proofErr w:type="gramEnd"/>
            <w:r w:rsidRPr="00231327">
              <w:rPr>
                <w:rFonts w:ascii="Arial" w:hAnsi="Arial" w:cs="Arial"/>
                <w:i/>
                <w:iCs/>
                <w:sz w:val="20"/>
                <w:szCs w:val="20"/>
              </w:rPr>
              <w:t>)</w:t>
            </w:r>
          </w:p>
        </w:tc>
        <w:tc>
          <w:tcPr>
            <w:tcW w:w="4675" w:type="dxa"/>
          </w:tcPr>
          <w:p w14:paraId="4024ECC3" w14:textId="41270E83" w:rsidR="00EE6509" w:rsidRPr="00231327" w:rsidRDefault="00EE6509" w:rsidP="00EE6509">
            <w:pPr>
              <w:jc w:val="center"/>
              <w:rPr>
                <w:rFonts w:ascii="Arial" w:hAnsi="Arial" w:cs="Arial"/>
                <w:i/>
                <w:iCs/>
                <w:sz w:val="20"/>
                <w:szCs w:val="20"/>
              </w:rPr>
            </w:pPr>
            <w:r w:rsidRPr="00231327">
              <w:rPr>
                <w:rFonts w:ascii="Arial" w:hAnsi="Arial" w:cs="Arial"/>
                <w:i/>
                <w:iCs/>
                <w:sz w:val="20"/>
                <w:szCs w:val="20"/>
              </w:rPr>
              <w:t>Figure 6. Residual Plot for Educational Attainment—the percentage of the population ages 25+ that completed lower (SE.SEC.CUAT.</w:t>
            </w:r>
            <w:proofErr w:type="gramStart"/>
            <w:r w:rsidRPr="00231327">
              <w:rPr>
                <w:rFonts w:ascii="Arial" w:hAnsi="Arial" w:cs="Arial"/>
                <w:i/>
                <w:iCs/>
                <w:sz w:val="20"/>
                <w:szCs w:val="20"/>
              </w:rPr>
              <w:t>UP.ZS</w:t>
            </w:r>
            <w:proofErr w:type="gramEnd"/>
            <w:r w:rsidRPr="00231327">
              <w:rPr>
                <w:rFonts w:ascii="Arial" w:hAnsi="Arial" w:cs="Arial"/>
                <w:i/>
                <w:iCs/>
                <w:sz w:val="20"/>
                <w:szCs w:val="20"/>
              </w:rPr>
              <w:t>)</w:t>
            </w:r>
          </w:p>
        </w:tc>
      </w:tr>
    </w:tbl>
    <w:p w14:paraId="030CBB3D" w14:textId="35301E58" w:rsidR="003237B8" w:rsidRPr="00231327" w:rsidRDefault="003237B8" w:rsidP="00D30F77">
      <w:pPr>
        <w:spacing w:after="0" w:line="240" w:lineRule="auto"/>
        <w:jc w:val="both"/>
        <w:rPr>
          <w:rFonts w:ascii="Arial" w:hAnsi="Arial" w:cs="Arial"/>
          <w:b/>
          <w:bCs/>
          <w:i/>
          <w:iCs/>
          <w:sz w:val="20"/>
          <w:szCs w:val="20"/>
        </w:rPr>
      </w:pPr>
    </w:p>
    <w:p w14:paraId="66439FD5" w14:textId="2B915F96" w:rsidR="00D30F77" w:rsidRPr="00231327" w:rsidRDefault="00D30F77" w:rsidP="00D30F77">
      <w:pPr>
        <w:spacing w:after="0" w:line="240" w:lineRule="auto"/>
        <w:jc w:val="both"/>
        <w:rPr>
          <w:rFonts w:ascii="Arial" w:hAnsi="Arial" w:cs="Arial"/>
          <w:sz w:val="20"/>
          <w:szCs w:val="20"/>
        </w:rPr>
      </w:pPr>
      <w:r w:rsidRPr="00231327">
        <w:rPr>
          <w:rFonts w:ascii="Arial" w:hAnsi="Arial" w:cs="Arial"/>
          <w:b/>
          <w:bCs/>
          <w:sz w:val="20"/>
          <w:szCs w:val="20"/>
        </w:rPr>
        <w:t>Homoscedasticity</w:t>
      </w:r>
      <w:r w:rsidR="008A1065" w:rsidRPr="00231327">
        <w:rPr>
          <w:rFonts w:ascii="Arial" w:hAnsi="Arial" w:cs="Arial"/>
          <w:b/>
          <w:bCs/>
          <w:sz w:val="20"/>
          <w:szCs w:val="20"/>
        </w:rPr>
        <w:t xml:space="preserve"> and Independence</w:t>
      </w:r>
      <w:r w:rsidRPr="00231327">
        <w:rPr>
          <w:rFonts w:ascii="Arial" w:hAnsi="Arial" w:cs="Arial"/>
          <w:b/>
          <w:bCs/>
          <w:sz w:val="20"/>
          <w:szCs w:val="20"/>
        </w:rPr>
        <w:t>:</w:t>
      </w:r>
      <w:r w:rsidRPr="00231327">
        <w:rPr>
          <w:rFonts w:ascii="Arial" w:hAnsi="Arial" w:cs="Arial"/>
          <w:sz w:val="20"/>
          <w:szCs w:val="20"/>
        </w:rPr>
        <w:t xml:space="preserve"> Residual plots show varying spreads, suggesting heteroscedasticity. This might affect the reliability of standard errors.</w:t>
      </w:r>
      <w:r w:rsidR="008A1065" w:rsidRPr="00231327">
        <w:rPr>
          <w:rFonts w:ascii="Arial" w:hAnsi="Arial" w:cs="Arial"/>
          <w:sz w:val="20"/>
          <w:szCs w:val="20"/>
        </w:rPr>
        <w:t xml:space="preserve"> Meanwhile,</w:t>
      </w:r>
      <w:r w:rsidR="00B412F9" w:rsidRPr="00231327">
        <w:rPr>
          <w:rFonts w:ascii="Arial" w:hAnsi="Arial" w:cs="Arial"/>
          <w:sz w:val="20"/>
          <w:szCs w:val="20"/>
        </w:rPr>
        <w:t xml:space="preserve"> </w:t>
      </w:r>
      <w:r w:rsidR="008A1065" w:rsidRPr="00231327">
        <w:rPr>
          <w:rFonts w:ascii="Arial" w:hAnsi="Arial" w:cs="Arial"/>
          <w:sz w:val="20"/>
          <w:szCs w:val="20"/>
        </w:rPr>
        <w:t>t</w:t>
      </w:r>
      <w:r w:rsidR="00B412F9" w:rsidRPr="00231327">
        <w:rPr>
          <w:rFonts w:ascii="Arial" w:hAnsi="Arial" w:cs="Arial"/>
          <w:sz w:val="20"/>
          <w:szCs w:val="20"/>
        </w:rPr>
        <w:t>here's no indication of sequential patterns in the residuals, so independence is likely met.</w:t>
      </w:r>
    </w:p>
    <w:p w14:paraId="62EB99CF" w14:textId="77777777" w:rsidR="00383B5D" w:rsidRPr="00231327" w:rsidRDefault="00383B5D" w:rsidP="00D30F77">
      <w:pPr>
        <w:spacing w:after="0" w:line="240" w:lineRule="auto"/>
        <w:jc w:val="both"/>
        <w:rPr>
          <w:rFonts w:ascii="Arial" w:hAnsi="Arial" w:cs="Arial"/>
          <w:sz w:val="20"/>
          <w:szCs w:val="20"/>
        </w:rPr>
      </w:pPr>
    </w:p>
    <w:p w14:paraId="3F6FF0A6" w14:textId="3C95D37A" w:rsidR="00383B5D" w:rsidRPr="00231327" w:rsidRDefault="00383B5D" w:rsidP="00383B5D">
      <w:pPr>
        <w:spacing w:after="0" w:line="240" w:lineRule="auto"/>
        <w:jc w:val="center"/>
        <w:rPr>
          <w:rFonts w:ascii="Arial" w:hAnsi="Arial" w:cs="Arial"/>
          <w:sz w:val="20"/>
          <w:szCs w:val="20"/>
        </w:rPr>
      </w:pPr>
      <w:r w:rsidRPr="00231327">
        <w:rPr>
          <w:noProof/>
          <w:sz w:val="20"/>
          <w:szCs w:val="20"/>
        </w:rPr>
        <w:drawing>
          <wp:inline distT="0" distB="0" distL="0" distR="0" wp14:anchorId="5ADEB1DB" wp14:editId="6872AA4F">
            <wp:extent cx="2898648" cy="2569464"/>
            <wp:effectExtent l="0" t="0" r="16510" b="2540"/>
            <wp:docPr id="1697675538" name="Chart 1">
              <a:extLst xmlns:a="http://schemas.openxmlformats.org/drawingml/2006/main">
                <a:ext uri="{FF2B5EF4-FFF2-40B4-BE49-F238E27FC236}">
                  <a16:creationId xmlns:a16="http://schemas.microsoft.com/office/drawing/2014/main" id="{E1BDBD8A-46BB-2E59-4F25-80530F8CB8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3B31E8" w14:textId="5A4AAEC9" w:rsidR="00EE6509" w:rsidRPr="00231327" w:rsidRDefault="00EE6509" w:rsidP="00383B5D">
      <w:pPr>
        <w:spacing w:after="0" w:line="240" w:lineRule="auto"/>
        <w:jc w:val="center"/>
        <w:rPr>
          <w:rFonts w:ascii="Arial" w:hAnsi="Arial" w:cs="Arial"/>
          <w:i/>
          <w:iCs/>
          <w:sz w:val="20"/>
          <w:szCs w:val="20"/>
        </w:rPr>
      </w:pPr>
      <w:r w:rsidRPr="00231327">
        <w:rPr>
          <w:rFonts w:ascii="Arial" w:hAnsi="Arial" w:cs="Arial"/>
          <w:i/>
          <w:iCs/>
          <w:sz w:val="20"/>
          <w:szCs w:val="20"/>
        </w:rPr>
        <w:t>Figure 7. Normal Probability Plot</w:t>
      </w:r>
    </w:p>
    <w:p w14:paraId="043C6134" w14:textId="77777777" w:rsidR="00383B5D" w:rsidRPr="00231327" w:rsidRDefault="00383B5D" w:rsidP="00383B5D">
      <w:pPr>
        <w:spacing w:after="0" w:line="240" w:lineRule="auto"/>
        <w:jc w:val="center"/>
        <w:rPr>
          <w:rFonts w:ascii="Arial" w:hAnsi="Arial" w:cs="Arial"/>
          <w:sz w:val="20"/>
          <w:szCs w:val="20"/>
        </w:rPr>
      </w:pPr>
    </w:p>
    <w:p w14:paraId="5D1533C1" w14:textId="77777777" w:rsidR="00383B5D" w:rsidRPr="00231327" w:rsidRDefault="00383B5D" w:rsidP="00383B5D">
      <w:pPr>
        <w:spacing w:after="0" w:line="240" w:lineRule="auto"/>
        <w:jc w:val="both"/>
        <w:rPr>
          <w:rFonts w:ascii="Arial" w:hAnsi="Arial" w:cs="Arial"/>
          <w:sz w:val="20"/>
          <w:szCs w:val="20"/>
        </w:rPr>
      </w:pPr>
      <w:r w:rsidRPr="00231327">
        <w:rPr>
          <w:rFonts w:ascii="Arial" w:hAnsi="Arial" w:cs="Arial"/>
          <w:b/>
          <w:bCs/>
          <w:sz w:val="20"/>
          <w:szCs w:val="20"/>
        </w:rPr>
        <w:t>Normality:</w:t>
      </w:r>
      <w:r w:rsidRPr="00231327">
        <w:rPr>
          <w:rFonts w:ascii="Arial" w:hAnsi="Arial" w:cs="Arial"/>
          <w:sz w:val="20"/>
          <w:szCs w:val="20"/>
        </w:rPr>
        <w:t xml:space="preserve"> The normal probability plot shows deviations, indicating residuals may not be normally distributed.</w:t>
      </w:r>
    </w:p>
    <w:p w14:paraId="420F3947" w14:textId="77777777" w:rsidR="00383B5D" w:rsidRPr="00231327" w:rsidRDefault="00383B5D" w:rsidP="00383B5D">
      <w:pPr>
        <w:spacing w:after="0" w:line="240" w:lineRule="auto"/>
        <w:rPr>
          <w:rFonts w:ascii="Arial" w:hAnsi="Arial" w:cs="Arial"/>
          <w:sz w:val="20"/>
          <w:szCs w:val="20"/>
        </w:rPr>
      </w:pPr>
    </w:p>
    <w:p w14:paraId="235DA72B" w14:textId="36864F76" w:rsidR="00482841" w:rsidRPr="00231327" w:rsidRDefault="00482841" w:rsidP="008A1065">
      <w:pPr>
        <w:spacing w:after="0" w:line="240" w:lineRule="auto"/>
        <w:jc w:val="both"/>
        <w:rPr>
          <w:rFonts w:ascii="Arial" w:hAnsi="Arial" w:cs="Arial"/>
          <w:sz w:val="20"/>
          <w:szCs w:val="20"/>
        </w:rPr>
      </w:pPr>
      <w:r w:rsidRPr="00231327">
        <w:rPr>
          <w:rFonts w:ascii="Arial" w:hAnsi="Arial" w:cs="Arial"/>
          <w:sz w:val="20"/>
          <w:szCs w:val="20"/>
        </w:rPr>
        <w:t xml:space="preserve">Overall, the model meets linearity and independence assumptions, but heteroscedasticity and non-normality caution against over-reliance on significance tests. </w:t>
      </w:r>
      <w:r w:rsidR="00715CA9" w:rsidRPr="00231327">
        <w:rPr>
          <w:rFonts w:ascii="Arial" w:hAnsi="Arial" w:cs="Arial"/>
          <w:sz w:val="20"/>
          <w:szCs w:val="20"/>
        </w:rPr>
        <w:t>Adjustments like robust standard errors or transformation could improve model validity.</w:t>
      </w:r>
    </w:p>
    <w:p w14:paraId="128D6424" w14:textId="323A490E" w:rsidR="004E692D" w:rsidRPr="00231327" w:rsidRDefault="004E692D" w:rsidP="00231327">
      <w:pPr>
        <w:spacing w:after="0" w:line="240" w:lineRule="auto"/>
        <w:jc w:val="both"/>
        <w:rPr>
          <w:rFonts w:ascii="Arial" w:hAnsi="Arial" w:cs="Arial"/>
          <w:sz w:val="20"/>
          <w:szCs w:val="20"/>
        </w:rPr>
      </w:pPr>
    </w:p>
    <w:p w14:paraId="450AB5B2" w14:textId="77777777" w:rsidR="00231327" w:rsidRDefault="00231327">
      <w:pPr>
        <w:rPr>
          <w:rFonts w:ascii="Arial" w:hAnsi="Arial" w:cs="Arial"/>
          <w:b/>
          <w:bCs/>
          <w:sz w:val="20"/>
          <w:szCs w:val="20"/>
        </w:rPr>
      </w:pPr>
      <w:r>
        <w:rPr>
          <w:rFonts w:ascii="Arial" w:hAnsi="Arial" w:cs="Arial"/>
          <w:b/>
          <w:bCs/>
          <w:sz w:val="20"/>
          <w:szCs w:val="20"/>
        </w:rPr>
        <w:br w:type="page"/>
      </w:r>
    </w:p>
    <w:p w14:paraId="33E2FBC9" w14:textId="5F11B2F1" w:rsidR="00332BC8" w:rsidRPr="00231327" w:rsidRDefault="226F5DDE" w:rsidP="006E6819">
      <w:pPr>
        <w:spacing w:after="0" w:line="240" w:lineRule="auto"/>
        <w:jc w:val="both"/>
        <w:rPr>
          <w:rFonts w:ascii="Arial" w:hAnsi="Arial" w:cs="Arial"/>
          <w:b/>
          <w:bCs/>
          <w:sz w:val="20"/>
          <w:szCs w:val="20"/>
        </w:rPr>
      </w:pPr>
      <w:r w:rsidRPr="00231327">
        <w:rPr>
          <w:rFonts w:ascii="Arial" w:hAnsi="Arial" w:cs="Arial"/>
          <w:b/>
          <w:bCs/>
          <w:sz w:val="20"/>
          <w:szCs w:val="20"/>
        </w:rPr>
        <w:lastRenderedPageBreak/>
        <w:t xml:space="preserve">Interpretation and Discussion </w:t>
      </w:r>
    </w:p>
    <w:p w14:paraId="37D356E1" w14:textId="77777777" w:rsidR="005167BC" w:rsidRDefault="00332BC8" w:rsidP="00332BC8">
      <w:pPr>
        <w:spacing w:after="0" w:line="240" w:lineRule="auto"/>
        <w:jc w:val="both"/>
        <w:rPr>
          <w:rFonts w:ascii="Arial" w:hAnsi="Arial" w:cs="Arial"/>
          <w:sz w:val="20"/>
          <w:szCs w:val="20"/>
        </w:rPr>
      </w:pPr>
      <w:r w:rsidRPr="00231327">
        <w:rPr>
          <w:rFonts w:ascii="Arial" w:hAnsi="Arial" w:cs="Arial"/>
          <w:sz w:val="20"/>
          <w:szCs w:val="20"/>
        </w:rPr>
        <w:t xml:space="preserve">This analysis explored how educational attainment correlates with GDP per capita, using the World Bank’s data on lower and upper secondary education completion as proxies for “average years of schooling.” </w:t>
      </w:r>
      <w:r w:rsidR="005167BC" w:rsidRPr="00287D0E">
        <w:rPr>
          <w:rFonts w:ascii="Arial" w:hAnsi="Arial" w:cs="Arial"/>
          <w:sz w:val="20"/>
          <w:szCs w:val="20"/>
        </w:rPr>
        <w:t>While it captures general education trends, it excludes tertiary and vocational training, which may also impact GDP. The study is limited to data from 2000–2020 and countries with complete datasets, which may affect the generalizability of the results.</w:t>
      </w:r>
    </w:p>
    <w:p w14:paraId="6673DB4D" w14:textId="77777777" w:rsidR="005167BC" w:rsidRDefault="005167BC" w:rsidP="00332BC8">
      <w:pPr>
        <w:spacing w:after="0" w:line="240" w:lineRule="auto"/>
        <w:jc w:val="both"/>
        <w:rPr>
          <w:rFonts w:ascii="Arial" w:hAnsi="Arial" w:cs="Arial"/>
          <w:sz w:val="20"/>
          <w:szCs w:val="20"/>
        </w:rPr>
      </w:pPr>
    </w:p>
    <w:p w14:paraId="3DD3AB2C" w14:textId="26CE3B0B" w:rsidR="00332BC8" w:rsidRDefault="00433E40" w:rsidP="00332BC8">
      <w:pPr>
        <w:spacing w:after="0" w:line="240" w:lineRule="auto"/>
        <w:jc w:val="both"/>
        <w:rPr>
          <w:rFonts w:ascii="Arial" w:hAnsi="Arial" w:cs="Arial"/>
          <w:sz w:val="20"/>
          <w:szCs w:val="20"/>
        </w:rPr>
      </w:pPr>
      <w:r>
        <w:rPr>
          <w:rFonts w:ascii="Arial" w:hAnsi="Arial" w:cs="Arial"/>
          <w:sz w:val="20"/>
          <w:szCs w:val="20"/>
        </w:rPr>
        <w:t>Overall, t</w:t>
      </w:r>
      <w:r w:rsidR="009439B9" w:rsidRPr="00231327">
        <w:rPr>
          <w:rFonts w:ascii="Arial" w:hAnsi="Arial" w:cs="Arial"/>
          <w:sz w:val="20"/>
          <w:szCs w:val="20"/>
        </w:rPr>
        <w:t>he analysis found that lower secondary education has a positive and significant impact on GDP per capita (coefficient = 1376.01, p = 0.00004). This suggests that each 1% increase in the population completing lower secondary education is associated with an increase of about 1376 USD in GDP per capita, indicating that foundational education supports economic growth. In contrast, the negative coefficient for upper secondary education (-1307.95, p = 0.0004) suggests that higher levels of secondary education alone may not significantly boost GDP without additional training or skills. The model explains 92.4% of the variance in GDP per capita (R-squared = 0.924), indicating a strong relationship between education and economic output.</w:t>
      </w:r>
    </w:p>
    <w:p w14:paraId="5AC72C31" w14:textId="77777777" w:rsidR="00287D0E" w:rsidRPr="00231327" w:rsidRDefault="00287D0E" w:rsidP="00332BC8">
      <w:pPr>
        <w:spacing w:after="0" w:line="240" w:lineRule="auto"/>
        <w:jc w:val="both"/>
        <w:rPr>
          <w:rFonts w:ascii="Arial" w:hAnsi="Arial" w:cs="Arial"/>
          <w:sz w:val="20"/>
          <w:szCs w:val="20"/>
        </w:rPr>
      </w:pPr>
    </w:p>
    <w:p w14:paraId="7C5A8D39" w14:textId="77777777" w:rsidR="00332BC8" w:rsidRPr="00231327" w:rsidRDefault="00332BC8" w:rsidP="00332BC8">
      <w:pPr>
        <w:spacing w:after="0" w:line="240" w:lineRule="auto"/>
        <w:jc w:val="both"/>
        <w:rPr>
          <w:rFonts w:ascii="Arial" w:hAnsi="Arial" w:cs="Arial"/>
          <w:b/>
          <w:bCs/>
          <w:sz w:val="20"/>
          <w:szCs w:val="20"/>
        </w:rPr>
      </w:pPr>
      <w:r w:rsidRPr="00231327">
        <w:rPr>
          <w:rFonts w:ascii="Arial" w:hAnsi="Arial" w:cs="Arial"/>
          <w:b/>
          <w:bCs/>
          <w:sz w:val="20"/>
          <w:szCs w:val="20"/>
        </w:rPr>
        <w:t>Strength and Direction of the Relationship</w:t>
      </w:r>
    </w:p>
    <w:p w14:paraId="3E4B9079" w14:textId="5673050E" w:rsidR="00332BC8" w:rsidRPr="00231327" w:rsidRDefault="004704ED" w:rsidP="00332BC8">
      <w:pPr>
        <w:spacing w:after="0" w:line="240" w:lineRule="auto"/>
        <w:jc w:val="both"/>
        <w:rPr>
          <w:rFonts w:ascii="Arial" w:hAnsi="Arial" w:cs="Arial"/>
          <w:sz w:val="20"/>
          <w:szCs w:val="20"/>
        </w:rPr>
      </w:pPr>
      <w:r w:rsidRPr="00231327">
        <w:rPr>
          <w:rFonts w:ascii="Arial" w:hAnsi="Arial" w:cs="Arial"/>
          <w:sz w:val="20"/>
          <w:szCs w:val="20"/>
        </w:rPr>
        <w:t xml:space="preserve">The regression results indicate a strong and positive relationship between lower secondary education completion and GDP per capita, with a coefficient of 1376.01 and a highly significant p-value (p = 0.00004). This positive direction suggests that increasing basic education attainment correlates with higher economic output. Conversely, the relationship between upper secondary education completion and GDP per capita is negative (coefficient = -1307.95, p = 0.0004), implying that secondary education alone may not drive economic growth unless accompanied by further skills or educational levels. </w:t>
      </w:r>
    </w:p>
    <w:p w14:paraId="3041CD79" w14:textId="77777777" w:rsidR="004704ED" w:rsidRPr="00231327" w:rsidRDefault="004704ED" w:rsidP="00332BC8">
      <w:pPr>
        <w:spacing w:after="0" w:line="240" w:lineRule="auto"/>
        <w:jc w:val="both"/>
        <w:rPr>
          <w:rFonts w:ascii="Arial" w:hAnsi="Arial" w:cs="Arial"/>
          <w:sz w:val="20"/>
          <w:szCs w:val="20"/>
        </w:rPr>
      </w:pPr>
    </w:p>
    <w:p w14:paraId="55152EF0" w14:textId="77777777" w:rsidR="00332BC8" w:rsidRPr="00231327" w:rsidRDefault="00332BC8" w:rsidP="00332BC8">
      <w:pPr>
        <w:spacing w:after="0" w:line="240" w:lineRule="auto"/>
        <w:jc w:val="both"/>
        <w:rPr>
          <w:rFonts w:ascii="Arial" w:hAnsi="Arial" w:cs="Arial"/>
          <w:b/>
          <w:bCs/>
          <w:sz w:val="20"/>
          <w:szCs w:val="20"/>
        </w:rPr>
      </w:pPr>
      <w:r w:rsidRPr="00231327">
        <w:rPr>
          <w:rFonts w:ascii="Arial" w:hAnsi="Arial" w:cs="Arial"/>
          <w:b/>
          <w:bCs/>
          <w:sz w:val="20"/>
          <w:szCs w:val="20"/>
        </w:rPr>
        <w:t>Limitations</w:t>
      </w:r>
    </w:p>
    <w:p w14:paraId="7EDF2048" w14:textId="77777777" w:rsidR="006839C5" w:rsidRPr="006839C5" w:rsidRDefault="006839C5" w:rsidP="006839C5">
      <w:pPr>
        <w:pStyle w:val="ListParagraph"/>
        <w:numPr>
          <w:ilvl w:val="0"/>
          <w:numId w:val="10"/>
        </w:numPr>
        <w:spacing w:after="0" w:line="240" w:lineRule="auto"/>
        <w:jc w:val="both"/>
        <w:rPr>
          <w:rFonts w:ascii="Arial" w:hAnsi="Arial" w:cs="Arial"/>
          <w:sz w:val="20"/>
          <w:szCs w:val="20"/>
        </w:rPr>
      </w:pPr>
      <w:r w:rsidRPr="007751B2">
        <w:rPr>
          <w:rFonts w:ascii="Arial" w:hAnsi="Arial" w:cs="Arial"/>
          <w:b/>
          <w:bCs/>
          <w:sz w:val="20"/>
          <w:szCs w:val="20"/>
        </w:rPr>
        <w:t>No Direct Indicator:</w:t>
      </w:r>
      <w:r w:rsidRPr="006839C5">
        <w:rPr>
          <w:rFonts w:ascii="Arial" w:hAnsi="Arial" w:cs="Arial"/>
          <w:sz w:val="20"/>
          <w:szCs w:val="20"/>
        </w:rPr>
        <w:t xml:space="preserve"> The World Bank lacks a specific metric for "average years of schooling," requiring reliance on indirect measures.</w:t>
      </w:r>
    </w:p>
    <w:p w14:paraId="50E65813" w14:textId="77777777" w:rsidR="006839C5" w:rsidRPr="006839C5" w:rsidRDefault="006839C5" w:rsidP="006839C5">
      <w:pPr>
        <w:pStyle w:val="ListParagraph"/>
        <w:spacing w:after="0" w:line="240" w:lineRule="auto"/>
        <w:jc w:val="both"/>
        <w:rPr>
          <w:rFonts w:ascii="Arial" w:hAnsi="Arial" w:cs="Arial"/>
          <w:sz w:val="20"/>
          <w:szCs w:val="20"/>
        </w:rPr>
      </w:pPr>
    </w:p>
    <w:p w14:paraId="2FCDBCBA" w14:textId="79F24A86" w:rsidR="006839C5" w:rsidRPr="006839C5" w:rsidRDefault="006839C5" w:rsidP="006839C5">
      <w:pPr>
        <w:pStyle w:val="ListParagraph"/>
        <w:numPr>
          <w:ilvl w:val="0"/>
          <w:numId w:val="10"/>
        </w:numPr>
        <w:spacing w:after="0" w:line="240" w:lineRule="auto"/>
        <w:jc w:val="both"/>
        <w:rPr>
          <w:rFonts w:ascii="Arial" w:hAnsi="Arial" w:cs="Arial"/>
          <w:sz w:val="20"/>
          <w:szCs w:val="20"/>
        </w:rPr>
      </w:pPr>
      <w:r w:rsidRPr="007751B2">
        <w:rPr>
          <w:rFonts w:ascii="Arial" w:hAnsi="Arial" w:cs="Arial"/>
          <w:b/>
          <w:bCs/>
          <w:sz w:val="20"/>
          <w:szCs w:val="20"/>
        </w:rPr>
        <w:t>Incomplete Proxy</w:t>
      </w:r>
      <w:r w:rsidRPr="006839C5">
        <w:rPr>
          <w:rFonts w:ascii="Arial" w:hAnsi="Arial" w:cs="Arial"/>
          <w:sz w:val="20"/>
          <w:szCs w:val="20"/>
        </w:rPr>
        <w:t>: Educational attainment (secondary completion rates) does</w:t>
      </w:r>
      <w:r w:rsidR="007751B2">
        <w:rPr>
          <w:rFonts w:ascii="Arial" w:hAnsi="Arial" w:cs="Arial"/>
          <w:sz w:val="20"/>
          <w:szCs w:val="20"/>
        </w:rPr>
        <w:t xml:space="preserve"> no</w:t>
      </w:r>
      <w:r w:rsidRPr="006839C5">
        <w:rPr>
          <w:rFonts w:ascii="Arial" w:hAnsi="Arial" w:cs="Arial"/>
          <w:sz w:val="20"/>
          <w:szCs w:val="20"/>
        </w:rPr>
        <w:t>t fully capture total schooling years or informal education, which may vary across countries.</w:t>
      </w:r>
    </w:p>
    <w:p w14:paraId="0A50BD29" w14:textId="77777777" w:rsidR="006839C5" w:rsidRPr="006839C5" w:rsidRDefault="006839C5" w:rsidP="006839C5">
      <w:pPr>
        <w:pStyle w:val="ListParagraph"/>
        <w:spacing w:after="0" w:line="240" w:lineRule="auto"/>
        <w:jc w:val="both"/>
        <w:rPr>
          <w:rFonts w:ascii="Arial" w:hAnsi="Arial" w:cs="Arial"/>
          <w:sz w:val="20"/>
          <w:szCs w:val="20"/>
        </w:rPr>
      </w:pPr>
    </w:p>
    <w:p w14:paraId="28B69DBB" w14:textId="2E2987F0" w:rsidR="00332BC8" w:rsidRPr="006839C5" w:rsidRDefault="00332BC8" w:rsidP="006839C5">
      <w:pPr>
        <w:pStyle w:val="ListParagraph"/>
        <w:numPr>
          <w:ilvl w:val="0"/>
          <w:numId w:val="10"/>
        </w:numPr>
        <w:spacing w:after="0" w:line="240" w:lineRule="auto"/>
        <w:jc w:val="both"/>
        <w:rPr>
          <w:rFonts w:ascii="Arial" w:hAnsi="Arial" w:cs="Arial"/>
          <w:sz w:val="20"/>
          <w:szCs w:val="20"/>
        </w:rPr>
      </w:pPr>
      <w:r w:rsidRPr="006839C5">
        <w:rPr>
          <w:rFonts w:ascii="Arial" w:hAnsi="Arial" w:cs="Arial"/>
          <w:b/>
          <w:bCs/>
          <w:sz w:val="20"/>
          <w:szCs w:val="20"/>
        </w:rPr>
        <w:t>Educational Scope</w:t>
      </w:r>
      <w:r w:rsidRPr="006839C5">
        <w:rPr>
          <w:rFonts w:ascii="Arial" w:hAnsi="Arial" w:cs="Arial"/>
          <w:sz w:val="20"/>
          <w:szCs w:val="20"/>
        </w:rPr>
        <w:t>: Only lower and upper secondary education were included, omitting higher education and vocational training impacts.</w:t>
      </w:r>
    </w:p>
    <w:p w14:paraId="0004F74A" w14:textId="77777777" w:rsidR="00332BC8" w:rsidRPr="00231327" w:rsidRDefault="00332BC8" w:rsidP="00332BC8">
      <w:pPr>
        <w:spacing w:after="0" w:line="240" w:lineRule="auto"/>
        <w:ind w:left="720"/>
        <w:jc w:val="both"/>
        <w:rPr>
          <w:rFonts w:ascii="Arial" w:hAnsi="Arial" w:cs="Arial"/>
          <w:sz w:val="20"/>
          <w:szCs w:val="20"/>
        </w:rPr>
      </w:pPr>
    </w:p>
    <w:p w14:paraId="00CDE209" w14:textId="77777777" w:rsidR="00332BC8" w:rsidRPr="00231327" w:rsidRDefault="00332BC8" w:rsidP="00332BC8">
      <w:pPr>
        <w:numPr>
          <w:ilvl w:val="0"/>
          <w:numId w:val="10"/>
        </w:numPr>
        <w:spacing w:after="0" w:line="240" w:lineRule="auto"/>
        <w:jc w:val="both"/>
        <w:rPr>
          <w:rFonts w:ascii="Arial" w:hAnsi="Arial" w:cs="Arial"/>
          <w:sz w:val="20"/>
          <w:szCs w:val="20"/>
        </w:rPr>
      </w:pPr>
      <w:r w:rsidRPr="00231327">
        <w:rPr>
          <w:rFonts w:ascii="Arial" w:hAnsi="Arial" w:cs="Arial"/>
          <w:b/>
          <w:bCs/>
          <w:sz w:val="20"/>
          <w:szCs w:val="20"/>
        </w:rPr>
        <w:t>Country Differences</w:t>
      </w:r>
      <w:r w:rsidRPr="00231327">
        <w:rPr>
          <w:rFonts w:ascii="Arial" w:hAnsi="Arial" w:cs="Arial"/>
          <w:sz w:val="20"/>
          <w:szCs w:val="20"/>
        </w:rPr>
        <w:t>: The model assumes a universal effect across countries, ignoring national differences in economic structures and education quality.</w:t>
      </w:r>
    </w:p>
    <w:p w14:paraId="79A6084C" w14:textId="77777777" w:rsidR="004704ED" w:rsidRPr="00231327" w:rsidRDefault="004704ED" w:rsidP="004704ED">
      <w:pPr>
        <w:spacing w:after="0" w:line="240" w:lineRule="auto"/>
        <w:ind w:left="720"/>
        <w:jc w:val="both"/>
        <w:rPr>
          <w:rFonts w:ascii="Arial" w:hAnsi="Arial" w:cs="Arial"/>
          <w:sz w:val="20"/>
          <w:szCs w:val="20"/>
        </w:rPr>
      </w:pPr>
    </w:p>
    <w:p w14:paraId="7565113D" w14:textId="77777777" w:rsidR="00332BC8" w:rsidRPr="00231327" w:rsidRDefault="00332BC8" w:rsidP="00332BC8">
      <w:pPr>
        <w:numPr>
          <w:ilvl w:val="0"/>
          <w:numId w:val="10"/>
        </w:numPr>
        <w:spacing w:after="0" w:line="240" w:lineRule="auto"/>
        <w:jc w:val="both"/>
        <w:rPr>
          <w:rFonts w:ascii="Arial" w:hAnsi="Arial" w:cs="Arial"/>
          <w:sz w:val="20"/>
          <w:szCs w:val="20"/>
        </w:rPr>
      </w:pPr>
      <w:r w:rsidRPr="00231327">
        <w:rPr>
          <w:rFonts w:ascii="Arial" w:hAnsi="Arial" w:cs="Arial"/>
          <w:b/>
          <w:bCs/>
          <w:sz w:val="20"/>
          <w:szCs w:val="20"/>
        </w:rPr>
        <w:t>Missing Influential Factors</w:t>
      </w:r>
      <w:r w:rsidRPr="00231327">
        <w:rPr>
          <w:rFonts w:ascii="Arial" w:hAnsi="Arial" w:cs="Arial"/>
          <w:sz w:val="20"/>
          <w:szCs w:val="20"/>
        </w:rPr>
        <w:t>: Key variables like health, infrastructure, and economic policies were not considered, which could also affect GDP.</w:t>
      </w:r>
    </w:p>
    <w:p w14:paraId="3241380C" w14:textId="77777777" w:rsidR="00332BC8" w:rsidRPr="00231327" w:rsidRDefault="00332BC8" w:rsidP="00332BC8">
      <w:pPr>
        <w:spacing w:after="0" w:line="240" w:lineRule="auto"/>
        <w:ind w:left="720"/>
        <w:jc w:val="both"/>
        <w:rPr>
          <w:rFonts w:ascii="Arial" w:hAnsi="Arial" w:cs="Arial"/>
          <w:sz w:val="20"/>
          <w:szCs w:val="20"/>
        </w:rPr>
      </w:pPr>
    </w:p>
    <w:p w14:paraId="4153442D" w14:textId="77777777" w:rsidR="00332BC8" w:rsidRPr="00231327" w:rsidRDefault="00332BC8" w:rsidP="00332BC8">
      <w:pPr>
        <w:spacing w:after="0" w:line="240" w:lineRule="auto"/>
        <w:jc w:val="both"/>
        <w:rPr>
          <w:rFonts w:ascii="Arial" w:hAnsi="Arial" w:cs="Arial"/>
          <w:b/>
          <w:bCs/>
          <w:sz w:val="20"/>
          <w:szCs w:val="20"/>
        </w:rPr>
      </w:pPr>
      <w:r w:rsidRPr="00231327">
        <w:rPr>
          <w:rFonts w:ascii="Arial" w:hAnsi="Arial" w:cs="Arial"/>
          <w:b/>
          <w:bCs/>
          <w:sz w:val="20"/>
          <w:szCs w:val="20"/>
        </w:rPr>
        <w:t>Potential Confounding Factors</w:t>
      </w:r>
    </w:p>
    <w:p w14:paraId="326B50D5" w14:textId="77777777" w:rsidR="00332BC8" w:rsidRPr="00231327" w:rsidRDefault="00332BC8" w:rsidP="00332BC8">
      <w:pPr>
        <w:numPr>
          <w:ilvl w:val="0"/>
          <w:numId w:val="11"/>
        </w:numPr>
        <w:spacing w:after="0" w:line="240" w:lineRule="auto"/>
        <w:jc w:val="both"/>
        <w:rPr>
          <w:rFonts w:ascii="Arial" w:hAnsi="Arial" w:cs="Arial"/>
          <w:sz w:val="20"/>
          <w:szCs w:val="20"/>
        </w:rPr>
      </w:pPr>
      <w:r w:rsidRPr="00231327">
        <w:rPr>
          <w:rFonts w:ascii="Arial" w:hAnsi="Arial" w:cs="Arial"/>
          <w:b/>
          <w:bCs/>
          <w:sz w:val="20"/>
          <w:szCs w:val="20"/>
        </w:rPr>
        <w:t>Labor Market Conditions</w:t>
      </w:r>
      <w:r w:rsidRPr="00231327">
        <w:rPr>
          <w:rFonts w:ascii="Arial" w:hAnsi="Arial" w:cs="Arial"/>
          <w:sz w:val="20"/>
          <w:szCs w:val="20"/>
        </w:rPr>
        <w:t>: If an economy lacks high-skill jobs, higher education levels might not lead to GDP growth.</w:t>
      </w:r>
    </w:p>
    <w:p w14:paraId="7D53DBCD" w14:textId="77777777" w:rsidR="004704ED" w:rsidRPr="00231327" w:rsidRDefault="004704ED" w:rsidP="004704ED">
      <w:pPr>
        <w:spacing w:after="0" w:line="240" w:lineRule="auto"/>
        <w:ind w:left="720"/>
        <w:jc w:val="both"/>
        <w:rPr>
          <w:rFonts w:ascii="Arial" w:hAnsi="Arial" w:cs="Arial"/>
          <w:sz w:val="20"/>
          <w:szCs w:val="20"/>
        </w:rPr>
      </w:pPr>
    </w:p>
    <w:p w14:paraId="5A08D717" w14:textId="4527D9F1" w:rsidR="00332BC8" w:rsidRPr="00231327" w:rsidRDefault="00332BC8" w:rsidP="00332BC8">
      <w:pPr>
        <w:numPr>
          <w:ilvl w:val="0"/>
          <w:numId w:val="11"/>
        </w:numPr>
        <w:spacing w:after="0" w:line="240" w:lineRule="auto"/>
        <w:jc w:val="both"/>
        <w:rPr>
          <w:rFonts w:ascii="Arial" w:hAnsi="Arial" w:cs="Arial"/>
          <w:sz w:val="20"/>
          <w:szCs w:val="20"/>
        </w:rPr>
      </w:pPr>
      <w:r w:rsidRPr="00231327">
        <w:rPr>
          <w:rFonts w:ascii="Arial" w:hAnsi="Arial" w:cs="Arial"/>
          <w:b/>
          <w:bCs/>
          <w:sz w:val="20"/>
          <w:szCs w:val="20"/>
        </w:rPr>
        <w:t>Education Quality</w:t>
      </w:r>
      <w:r w:rsidRPr="00231327">
        <w:rPr>
          <w:rFonts w:ascii="Arial" w:hAnsi="Arial" w:cs="Arial"/>
          <w:sz w:val="20"/>
          <w:szCs w:val="20"/>
        </w:rPr>
        <w:t>: Completion rates do</w:t>
      </w:r>
      <w:r w:rsidR="006745F2" w:rsidRPr="00231327">
        <w:rPr>
          <w:rFonts w:ascii="Arial" w:hAnsi="Arial" w:cs="Arial"/>
          <w:sz w:val="20"/>
          <w:szCs w:val="20"/>
        </w:rPr>
        <w:t xml:space="preserve"> not</w:t>
      </w:r>
      <w:r w:rsidRPr="00231327">
        <w:rPr>
          <w:rFonts w:ascii="Arial" w:hAnsi="Arial" w:cs="Arial"/>
          <w:sz w:val="20"/>
          <w:szCs w:val="20"/>
        </w:rPr>
        <w:t xml:space="preserve"> account for quality, which affects how much education translates to economic productivity.</w:t>
      </w:r>
    </w:p>
    <w:p w14:paraId="2CBBDF90" w14:textId="77777777" w:rsidR="004704ED" w:rsidRPr="00231327" w:rsidRDefault="004704ED" w:rsidP="004704ED">
      <w:pPr>
        <w:spacing w:after="0" w:line="240" w:lineRule="auto"/>
        <w:ind w:left="720"/>
        <w:jc w:val="both"/>
        <w:rPr>
          <w:rFonts w:ascii="Arial" w:hAnsi="Arial" w:cs="Arial"/>
          <w:sz w:val="20"/>
          <w:szCs w:val="20"/>
        </w:rPr>
      </w:pPr>
    </w:p>
    <w:p w14:paraId="203073C9" w14:textId="77777777" w:rsidR="00332BC8" w:rsidRPr="00231327" w:rsidRDefault="00332BC8" w:rsidP="00332BC8">
      <w:pPr>
        <w:spacing w:after="0" w:line="240" w:lineRule="auto"/>
        <w:jc w:val="both"/>
        <w:rPr>
          <w:rFonts w:ascii="Arial" w:hAnsi="Arial" w:cs="Arial"/>
          <w:b/>
          <w:bCs/>
          <w:sz w:val="20"/>
          <w:szCs w:val="20"/>
        </w:rPr>
      </w:pPr>
      <w:r w:rsidRPr="00231327">
        <w:rPr>
          <w:rFonts w:ascii="Arial" w:hAnsi="Arial" w:cs="Arial"/>
          <w:b/>
          <w:bCs/>
          <w:sz w:val="20"/>
          <w:szCs w:val="20"/>
        </w:rPr>
        <w:t>Policy Implications</w:t>
      </w:r>
    </w:p>
    <w:p w14:paraId="7DD6A51B" w14:textId="77777777" w:rsidR="00332BC8" w:rsidRPr="00231327" w:rsidRDefault="00332BC8" w:rsidP="00332BC8">
      <w:pPr>
        <w:numPr>
          <w:ilvl w:val="0"/>
          <w:numId w:val="12"/>
        </w:numPr>
        <w:spacing w:after="0" w:line="240" w:lineRule="auto"/>
        <w:jc w:val="both"/>
        <w:rPr>
          <w:rFonts w:ascii="Arial" w:hAnsi="Arial" w:cs="Arial"/>
          <w:sz w:val="20"/>
          <w:szCs w:val="20"/>
        </w:rPr>
      </w:pPr>
      <w:r w:rsidRPr="00231327">
        <w:rPr>
          <w:rFonts w:ascii="Arial" w:hAnsi="Arial" w:cs="Arial"/>
          <w:b/>
          <w:bCs/>
          <w:sz w:val="20"/>
          <w:szCs w:val="20"/>
        </w:rPr>
        <w:t>Strengthen Basic Education</w:t>
      </w:r>
      <w:r w:rsidRPr="00231327">
        <w:rPr>
          <w:rFonts w:ascii="Arial" w:hAnsi="Arial" w:cs="Arial"/>
          <w:sz w:val="20"/>
          <w:szCs w:val="20"/>
        </w:rPr>
        <w:t>: Investing in access to and quality of lower secondary education can support economic growth.</w:t>
      </w:r>
    </w:p>
    <w:p w14:paraId="61A5EC20" w14:textId="77777777" w:rsidR="006745F2" w:rsidRPr="00231327" w:rsidRDefault="006745F2" w:rsidP="006745F2">
      <w:pPr>
        <w:spacing w:after="0" w:line="240" w:lineRule="auto"/>
        <w:ind w:left="720"/>
        <w:jc w:val="both"/>
        <w:rPr>
          <w:rFonts w:ascii="Arial" w:hAnsi="Arial" w:cs="Arial"/>
          <w:sz w:val="20"/>
          <w:szCs w:val="20"/>
        </w:rPr>
      </w:pPr>
    </w:p>
    <w:p w14:paraId="2E88FAC4" w14:textId="77777777" w:rsidR="00332BC8" w:rsidRPr="00231327" w:rsidRDefault="00332BC8" w:rsidP="00332BC8">
      <w:pPr>
        <w:numPr>
          <w:ilvl w:val="0"/>
          <w:numId w:val="12"/>
        </w:numPr>
        <w:spacing w:after="0" w:line="240" w:lineRule="auto"/>
        <w:jc w:val="both"/>
        <w:rPr>
          <w:rFonts w:ascii="Arial" w:hAnsi="Arial" w:cs="Arial"/>
          <w:sz w:val="20"/>
          <w:szCs w:val="20"/>
        </w:rPr>
      </w:pPr>
      <w:r w:rsidRPr="00231327">
        <w:rPr>
          <w:rFonts w:ascii="Arial" w:hAnsi="Arial" w:cs="Arial"/>
          <w:b/>
          <w:bCs/>
          <w:sz w:val="20"/>
          <w:szCs w:val="20"/>
        </w:rPr>
        <w:t>Link Education to Market Needs</w:t>
      </w:r>
      <w:r w:rsidRPr="00231327">
        <w:rPr>
          <w:rFonts w:ascii="Arial" w:hAnsi="Arial" w:cs="Arial"/>
          <w:sz w:val="20"/>
          <w:szCs w:val="20"/>
        </w:rPr>
        <w:t>: Expand vocational training and skill development programs to ensure that higher education levels meet job market demands.</w:t>
      </w:r>
    </w:p>
    <w:p w14:paraId="06A4D4EB" w14:textId="77777777" w:rsidR="004704ED" w:rsidRPr="00231327" w:rsidRDefault="004704ED" w:rsidP="004704ED">
      <w:pPr>
        <w:spacing w:after="0" w:line="240" w:lineRule="auto"/>
        <w:ind w:left="720"/>
        <w:jc w:val="both"/>
        <w:rPr>
          <w:rFonts w:ascii="Arial" w:hAnsi="Arial" w:cs="Arial"/>
          <w:sz w:val="20"/>
          <w:szCs w:val="20"/>
        </w:rPr>
      </w:pPr>
    </w:p>
    <w:p w14:paraId="5808F1B7" w14:textId="4D11414F" w:rsidR="00332BC8" w:rsidRPr="00231327" w:rsidRDefault="00332BC8" w:rsidP="00332BC8">
      <w:pPr>
        <w:spacing w:after="0" w:line="240" w:lineRule="auto"/>
        <w:jc w:val="both"/>
        <w:rPr>
          <w:rFonts w:ascii="Arial" w:hAnsi="Arial" w:cs="Arial"/>
          <w:sz w:val="20"/>
          <w:szCs w:val="20"/>
        </w:rPr>
      </w:pPr>
      <w:r w:rsidRPr="00231327">
        <w:rPr>
          <w:rFonts w:ascii="Arial" w:hAnsi="Arial" w:cs="Arial"/>
          <w:sz w:val="20"/>
          <w:szCs w:val="20"/>
        </w:rPr>
        <w:lastRenderedPageBreak/>
        <w:t>In summary, investing in foundational education and aligning secondary education with job markets could help drive economic growth</w:t>
      </w:r>
      <w:r w:rsidR="00845E2A" w:rsidRPr="00231327">
        <w:rPr>
          <w:rFonts w:ascii="Arial" w:hAnsi="Arial" w:cs="Arial"/>
          <w:sz w:val="20"/>
          <w:szCs w:val="20"/>
        </w:rPr>
        <w:t xml:space="preserve"> in Dominican Republic, Peru, Portugal, and El Salvador</w:t>
      </w:r>
      <w:r w:rsidRPr="00231327">
        <w:rPr>
          <w:rFonts w:ascii="Arial" w:hAnsi="Arial" w:cs="Arial"/>
          <w:sz w:val="20"/>
          <w:szCs w:val="20"/>
        </w:rPr>
        <w:t>. Future research could include other education levels and additional factors to better understand education’s economic impact.</w:t>
      </w:r>
    </w:p>
    <w:p w14:paraId="6D4B952E" w14:textId="583F3C1B" w:rsidR="00F3061B" w:rsidRDefault="00F3061B">
      <w:pPr>
        <w:rPr>
          <w:rFonts w:ascii="Arial" w:hAnsi="Arial" w:cs="Arial"/>
          <w:sz w:val="20"/>
          <w:szCs w:val="20"/>
        </w:rPr>
      </w:pPr>
      <w:r>
        <w:rPr>
          <w:rFonts w:ascii="Arial" w:hAnsi="Arial" w:cs="Arial"/>
          <w:sz w:val="20"/>
          <w:szCs w:val="20"/>
        </w:rPr>
        <w:br w:type="page"/>
      </w:r>
    </w:p>
    <w:p w14:paraId="112B9C7F" w14:textId="511F7506" w:rsidR="007751B2" w:rsidRDefault="00F3061B" w:rsidP="007751B2">
      <w:pPr>
        <w:spacing w:after="0" w:line="240" w:lineRule="auto"/>
        <w:jc w:val="center"/>
        <w:rPr>
          <w:rFonts w:ascii="Arial" w:hAnsi="Arial" w:cs="Arial"/>
          <w:b/>
          <w:bCs/>
          <w:sz w:val="20"/>
          <w:szCs w:val="20"/>
        </w:rPr>
      </w:pPr>
      <w:r w:rsidRPr="001A0C7E">
        <w:rPr>
          <w:rFonts w:ascii="Arial" w:hAnsi="Arial" w:cs="Arial"/>
          <w:b/>
          <w:bCs/>
          <w:sz w:val="20"/>
          <w:szCs w:val="20"/>
        </w:rPr>
        <w:lastRenderedPageBreak/>
        <w:t>Appendix</w:t>
      </w:r>
      <w:r w:rsidR="007751B2">
        <w:rPr>
          <w:rFonts w:ascii="Arial" w:hAnsi="Arial" w:cs="Arial"/>
          <w:b/>
          <w:bCs/>
          <w:sz w:val="20"/>
          <w:szCs w:val="20"/>
        </w:rPr>
        <w:t xml:space="preserve"> A.</w:t>
      </w:r>
    </w:p>
    <w:p w14:paraId="0CF1C50F" w14:textId="627081AC" w:rsidR="00332BC8" w:rsidRDefault="001A0C7E" w:rsidP="007751B2">
      <w:pPr>
        <w:spacing w:after="0" w:line="240" w:lineRule="auto"/>
        <w:jc w:val="center"/>
        <w:rPr>
          <w:rFonts w:ascii="Arial" w:hAnsi="Arial" w:cs="Arial"/>
          <w:b/>
          <w:bCs/>
          <w:sz w:val="20"/>
          <w:szCs w:val="20"/>
        </w:rPr>
      </w:pPr>
      <w:r w:rsidRPr="001A0C7E">
        <w:rPr>
          <w:rFonts w:ascii="Arial" w:hAnsi="Arial" w:cs="Arial"/>
          <w:b/>
          <w:bCs/>
          <w:sz w:val="20"/>
          <w:szCs w:val="20"/>
        </w:rPr>
        <w:t>Combination of Bar and Line Graph</w:t>
      </w:r>
    </w:p>
    <w:p w14:paraId="2E3C5878" w14:textId="77777777" w:rsidR="001A0C7E" w:rsidRPr="001A0C7E" w:rsidRDefault="001A0C7E" w:rsidP="006E6819">
      <w:pPr>
        <w:spacing w:after="0" w:line="240" w:lineRule="auto"/>
        <w:jc w:val="both"/>
        <w:rPr>
          <w:rFonts w:ascii="Arial" w:hAnsi="Arial" w:cs="Arial"/>
          <w:b/>
          <w:bCs/>
          <w:sz w:val="20"/>
          <w:szCs w:val="20"/>
        </w:rPr>
      </w:pPr>
    </w:p>
    <w:p w14:paraId="4025BA0E" w14:textId="5065C694" w:rsidR="00F3061B" w:rsidRDefault="00F3061B" w:rsidP="006E6819">
      <w:pPr>
        <w:spacing w:after="0" w:line="240" w:lineRule="auto"/>
        <w:jc w:val="both"/>
        <w:rPr>
          <w:rFonts w:ascii="Arial" w:hAnsi="Arial" w:cs="Arial"/>
          <w:sz w:val="20"/>
          <w:szCs w:val="20"/>
        </w:rPr>
      </w:pPr>
      <w:r>
        <w:rPr>
          <w:noProof/>
        </w:rPr>
        <w:drawing>
          <wp:inline distT="0" distB="0" distL="0" distR="0" wp14:anchorId="6B7FFAD9" wp14:editId="5D282489">
            <wp:extent cx="6010275" cy="3905250"/>
            <wp:effectExtent l="0" t="0" r="9525" b="0"/>
            <wp:docPr id="2098421434" name="Chart 1">
              <a:extLst xmlns:a="http://schemas.openxmlformats.org/drawingml/2006/main">
                <a:ext uri="{FF2B5EF4-FFF2-40B4-BE49-F238E27FC236}">
                  <a16:creationId xmlns:a16="http://schemas.microsoft.com/office/drawing/2014/main" id="{0EF1BC28-5FD7-A44B-1F79-6A7FDBCAA6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73EDC" w14:textId="77777777" w:rsidR="00BC3432" w:rsidRDefault="00BC3432" w:rsidP="006E6819">
      <w:pPr>
        <w:spacing w:after="0" w:line="240" w:lineRule="auto"/>
        <w:jc w:val="both"/>
        <w:rPr>
          <w:rFonts w:ascii="Arial" w:hAnsi="Arial" w:cs="Arial"/>
          <w:sz w:val="20"/>
          <w:szCs w:val="20"/>
        </w:rPr>
      </w:pPr>
    </w:p>
    <w:p w14:paraId="316FAEB6" w14:textId="05802FDB" w:rsidR="00BC3432" w:rsidRDefault="00BC3432">
      <w:pPr>
        <w:rPr>
          <w:rFonts w:ascii="Arial" w:hAnsi="Arial" w:cs="Arial"/>
          <w:sz w:val="20"/>
          <w:szCs w:val="20"/>
        </w:rPr>
      </w:pPr>
      <w:r>
        <w:rPr>
          <w:rFonts w:ascii="Arial" w:hAnsi="Arial" w:cs="Arial"/>
          <w:sz w:val="20"/>
          <w:szCs w:val="20"/>
        </w:rPr>
        <w:br w:type="page"/>
      </w:r>
    </w:p>
    <w:p w14:paraId="21B89B09" w14:textId="3ED94C8F" w:rsidR="00BC3432" w:rsidRPr="007751B2" w:rsidRDefault="00BC3432" w:rsidP="006E6819">
      <w:pPr>
        <w:spacing w:after="0" w:line="240" w:lineRule="auto"/>
        <w:jc w:val="both"/>
        <w:rPr>
          <w:rFonts w:ascii="Arial" w:hAnsi="Arial" w:cs="Arial"/>
          <w:b/>
          <w:bCs/>
          <w:sz w:val="20"/>
          <w:szCs w:val="20"/>
        </w:rPr>
      </w:pPr>
      <w:r w:rsidRPr="007751B2">
        <w:rPr>
          <w:rFonts w:ascii="Arial" w:hAnsi="Arial" w:cs="Arial"/>
          <w:b/>
          <w:bCs/>
          <w:sz w:val="20"/>
          <w:szCs w:val="20"/>
        </w:rPr>
        <w:lastRenderedPageBreak/>
        <w:t>Reference</w:t>
      </w:r>
    </w:p>
    <w:p w14:paraId="0A452A97" w14:textId="39D3B0A3" w:rsidR="00BC3432" w:rsidRPr="00231327" w:rsidRDefault="000711A4" w:rsidP="006E6819">
      <w:pPr>
        <w:spacing w:after="0" w:line="240" w:lineRule="auto"/>
        <w:jc w:val="both"/>
        <w:rPr>
          <w:rFonts w:ascii="Arial" w:hAnsi="Arial" w:cs="Arial"/>
          <w:sz w:val="20"/>
          <w:szCs w:val="20"/>
        </w:rPr>
      </w:pPr>
      <w:r w:rsidRPr="000711A4">
        <w:rPr>
          <w:rFonts w:ascii="Arial" w:hAnsi="Arial" w:cs="Arial"/>
          <w:sz w:val="20"/>
          <w:szCs w:val="20"/>
        </w:rPr>
        <w:t xml:space="preserve">OpenAI. (2024). </w:t>
      </w:r>
      <w:r w:rsidRPr="000711A4">
        <w:rPr>
          <w:rFonts w:ascii="Arial" w:hAnsi="Arial" w:cs="Arial"/>
          <w:i/>
          <w:iCs/>
          <w:sz w:val="20"/>
          <w:szCs w:val="20"/>
        </w:rPr>
        <w:t>ChatGPT</w:t>
      </w:r>
      <w:r w:rsidRPr="000711A4">
        <w:rPr>
          <w:rFonts w:ascii="Arial" w:hAnsi="Arial" w:cs="Arial"/>
          <w:sz w:val="20"/>
          <w:szCs w:val="20"/>
        </w:rPr>
        <w:t xml:space="preserve"> (November 13 Version). Retrieved from </w:t>
      </w:r>
      <w:hyperlink r:id="rId16" w:tgtFrame="_new" w:history="1">
        <w:r w:rsidRPr="000711A4">
          <w:rPr>
            <w:rStyle w:val="Hyperlink"/>
            <w:rFonts w:ascii="Arial" w:hAnsi="Arial" w:cs="Arial"/>
            <w:sz w:val="20"/>
            <w:szCs w:val="20"/>
          </w:rPr>
          <w:t>https://chat.openai.com/</w:t>
        </w:r>
      </w:hyperlink>
    </w:p>
    <w:sectPr w:rsidR="00BC3432" w:rsidRPr="002313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2D70A" w14:textId="77777777" w:rsidR="00125F04" w:rsidRDefault="00125F04" w:rsidP="00E5504C">
      <w:pPr>
        <w:spacing w:after="0" w:line="240" w:lineRule="auto"/>
      </w:pPr>
      <w:r>
        <w:separator/>
      </w:r>
    </w:p>
  </w:endnote>
  <w:endnote w:type="continuationSeparator" w:id="0">
    <w:p w14:paraId="7B0C3BD6" w14:textId="77777777" w:rsidR="00125F04" w:rsidRDefault="00125F04" w:rsidP="00E5504C">
      <w:pPr>
        <w:spacing w:after="0" w:line="240" w:lineRule="auto"/>
      </w:pPr>
      <w:r>
        <w:continuationSeparator/>
      </w:r>
    </w:p>
  </w:endnote>
  <w:endnote w:type="continuationNotice" w:id="1">
    <w:p w14:paraId="54A15143" w14:textId="77777777" w:rsidR="00125F04" w:rsidRDefault="00125F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D18E6" w14:textId="77777777" w:rsidR="00125F04" w:rsidRDefault="00125F04" w:rsidP="00E5504C">
      <w:pPr>
        <w:spacing w:after="0" w:line="240" w:lineRule="auto"/>
      </w:pPr>
      <w:r>
        <w:separator/>
      </w:r>
    </w:p>
  </w:footnote>
  <w:footnote w:type="continuationSeparator" w:id="0">
    <w:p w14:paraId="63108216" w14:textId="77777777" w:rsidR="00125F04" w:rsidRDefault="00125F04" w:rsidP="00E5504C">
      <w:pPr>
        <w:spacing w:after="0" w:line="240" w:lineRule="auto"/>
      </w:pPr>
      <w:r>
        <w:continuationSeparator/>
      </w:r>
    </w:p>
  </w:footnote>
  <w:footnote w:type="continuationNotice" w:id="1">
    <w:p w14:paraId="4C97B31E" w14:textId="77777777" w:rsidR="00125F04" w:rsidRDefault="00125F0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72173"/>
    <w:multiLevelType w:val="multilevel"/>
    <w:tmpl w:val="49B4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405F9"/>
    <w:multiLevelType w:val="hybridMultilevel"/>
    <w:tmpl w:val="E1BEEBFC"/>
    <w:lvl w:ilvl="0" w:tplc="186C5DA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D04B75"/>
    <w:multiLevelType w:val="multilevel"/>
    <w:tmpl w:val="FF98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41F30"/>
    <w:multiLevelType w:val="multilevel"/>
    <w:tmpl w:val="4B24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939A8"/>
    <w:multiLevelType w:val="multilevel"/>
    <w:tmpl w:val="86F04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62230"/>
    <w:multiLevelType w:val="hybridMultilevel"/>
    <w:tmpl w:val="516886B8"/>
    <w:lvl w:ilvl="0" w:tplc="697674F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5A5574"/>
    <w:multiLevelType w:val="multilevel"/>
    <w:tmpl w:val="16B80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709BB"/>
    <w:multiLevelType w:val="multilevel"/>
    <w:tmpl w:val="49B4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E757A5"/>
    <w:multiLevelType w:val="multilevel"/>
    <w:tmpl w:val="49B4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4739FC"/>
    <w:multiLevelType w:val="hybridMultilevel"/>
    <w:tmpl w:val="5A782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CC4E88"/>
    <w:multiLevelType w:val="multilevel"/>
    <w:tmpl w:val="925A28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5"/>
      <w:numFmt w:val="bullet"/>
      <w:lvlText w:val="-"/>
      <w:lvlJc w:val="left"/>
      <w:pPr>
        <w:ind w:left="1800" w:hanging="360"/>
      </w:pPr>
      <w:rPr>
        <w:rFonts w:ascii="Arial" w:eastAsiaTheme="minorEastAsia" w:hAnsi="Arial" w:cs="Aria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6CD749F"/>
    <w:multiLevelType w:val="multilevel"/>
    <w:tmpl w:val="49B4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1075D7"/>
    <w:multiLevelType w:val="multilevel"/>
    <w:tmpl w:val="49B4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562729">
    <w:abstractNumId w:val="1"/>
  </w:num>
  <w:num w:numId="2" w16cid:durableId="753666359">
    <w:abstractNumId w:val="10"/>
  </w:num>
  <w:num w:numId="3" w16cid:durableId="733284478">
    <w:abstractNumId w:val="9"/>
  </w:num>
  <w:num w:numId="4" w16cid:durableId="649217381">
    <w:abstractNumId w:val="6"/>
  </w:num>
  <w:num w:numId="5" w16cid:durableId="1050687702">
    <w:abstractNumId w:val="3"/>
  </w:num>
  <w:num w:numId="6" w16cid:durableId="1485396787">
    <w:abstractNumId w:val="4"/>
  </w:num>
  <w:num w:numId="7" w16cid:durableId="1253779361">
    <w:abstractNumId w:val="2"/>
  </w:num>
  <w:num w:numId="8" w16cid:durableId="1887448111">
    <w:abstractNumId w:val="8"/>
  </w:num>
  <w:num w:numId="9" w16cid:durableId="469060052">
    <w:abstractNumId w:val="12"/>
  </w:num>
  <w:num w:numId="10" w16cid:durableId="1861353784">
    <w:abstractNumId w:val="7"/>
  </w:num>
  <w:num w:numId="11" w16cid:durableId="1516193930">
    <w:abstractNumId w:val="11"/>
  </w:num>
  <w:num w:numId="12" w16cid:durableId="1884370142">
    <w:abstractNumId w:val="0"/>
  </w:num>
  <w:num w:numId="13" w16cid:durableId="10755907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F76C14"/>
    <w:rsid w:val="000037F5"/>
    <w:rsid w:val="000126CB"/>
    <w:rsid w:val="00016478"/>
    <w:rsid w:val="00021A1C"/>
    <w:rsid w:val="00022504"/>
    <w:rsid w:val="000344DF"/>
    <w:rsid w:val="000416A6"/>
    <w:rsid w:val="00045942"/>
    <w:rsid w:val="00045E04"/>
    <w:rsid w:val="00052DF9"/>
    <w:rsid w:val="00060B3F"/>
    <w:rsid w:val="00063CDC"/>
    <w:rsid w:val="00064436"/>
    <w:rsid w:val="000711A4"/>
    <w:rsid w:val="00081D90"/>
    <w:rsid w:val="00093255"/>
    <w:rsid w:val="00096D6D"/>
    <w:rsid w:val="00097F53"/>
    <w:rsid w:val="000B4FD5"/>
    <w:rsid w:val="000B55DE"/>
    <w:rsid w:val="000B6590"/>
    <w:rsid w:val="000C11AD"/>
    <w:rsid w:val="000C34E2"/>
    <w:rsid w:val="000C3B21"/>
    <w:rsid w:val="000C69BF"/>
    <w:rsid w:val="000C73A2"/>
    <w:rsid w:val="000D1109"/>
    <w:rsid w:val="000D214D"/>
    <w:rsid w:val="000D4C00"/>
    <w:rsid w:val="000D737D"/>
    <w:rsid w:val="000E263A"/>
    <w:rsid w:val="000E7BDF"/>
    <w:rsid w:val="000F3855"/>
    <w:rsid w:val="000F4074"/>
    <w:rsid w:val="000F4299"/>
    <w:rsid w:val="000F5F94"/>
    <w:rsid w:val="00104FB8"/>
    <w:rsid w:val="00106D9F"/>
    <w:rsid w:val="0011046C"/>
    <w:rsid w:val="0011180D"/>
    <w:rsid w:val="00112553"/>
    <w:rsid w:val="00121AB7"/>
    <w:rsid w:val="00125F04"/>
    <w:rsid w:val="00130E42"/>
    <w:rsid w:val="00141654"/>
    <w:rsid w:val="00141656"/>
    <w:rsid w:val="001612BD"/>
    <w:rsid w:val="001612DD"/>
    <w:rsid w:val="00164225"/>
    <w:rsid w:val="0016679D"/>
    <w:rsid w:val="00167851"/>
    <w:rsid w:val="0017407C"/>
    <w:rsid w:val="0017723B"/>
    <w:rsid w:val="001800FB"/>
    <w:rsid w:val="001811AE"/>
    <w:rsid w:val="001861B8"/>
    <w:rsid w:val="00195649"/>
    <w:rsid w:val="001A0C7E"/>
    <w:rsid w:val="001A74F8"/>
    <w:rsid w:val="001B45FA"/>
    <w:rsid w:val="001B7AA6"/>
    <w:rsid w:val="001C2823"/>
    <w:rsid w:val="001E39B3"/>
    <w:rsid w:val="001E4BE7"/>
    <w:rsid w:val="001F409F"/>
    <w:rsid w:val="0022118F"/>
    <w:rsid w:val="002265CC"/>
    <w:rsid w:val="00231327"/>
    <w:rsid w:val="0023584E"/>
    <w:rsid w:val="002406A6"/>
    <w:rsid w:val="00247E2C"/>
    <w:rsid w:val="00250D55"/>
    <w:rsid w:val="002609F0"/>
    <w:rsid w:val="002619DB"/>
    <w:rsid w:val="0026500B"/>
    <w:rsid w:val="00271D75"/>
    <w:rsid w:val="002730E6"/>
    <w:rsid w:val="00273B9D"/>
    <w:rsid w:val="002754CC"/>
    <w:rsid w:val="00280017"/>
    <w:rsid w:val="00284A6D"/>
    <w:rsid w:val="00285201"/>
    <w:rsid w:val="00286BA4"/>
    <w:rsid w:val="00287D0E"/>
    <w:rsid w:val="00290B86"/>
    <w:rsid w:val="002922FF"/>
    <w:rsid w:val="00295797"/>
    <w:rsid w:val="0029671F"/>
    <w:rsid w:val="002A7A80"/>
    <w:rsid w:val="002B11AE"/>
    <w:rsid w:val="002B32B7"/>
    <w:rsid w:val="002C068B"/>
    <w:rsid w:val="002C5F2F"/>
    <w:rsid w:val="002C624B"/>
    <w:rsid w:val="002C715A"/>
    <w:rsid w:val="002D1EF2"/>
    <w:rsid w:val="002D4044"/>
    <w:rsid w:val="002D6E9A"/>
    <w:rsid w:val="002E0184"/>
    <w:rsid w:val="002E7332"/>
    <w:rsid w:val="002F2FA0"/>
    <w:rsid w:val="002F3E55"/>
    <w:rsid w:val="002F5FAE"/>
    <w:rsid w:val="00303F03"/>
    <w:rsid w:val="0030664E"/>
    <w:rsid w:val="00311432"/>
    <w:rsid w:val="00314B5A"/>
    <w:rsid w:val="00321B89"/>
    <w:rsid w:val="003232C2"/>
    <w:rsid w:val="00323689"/>
    <w:rsid w:val="003237B8"/>
    <w:rsid w:val="00327D46"/>
    <w:rsid w:val="00330203"/>
    <w:rsid w:val="00330CFB"/>
    <w:rsid w:val="00332BC8"/>
    <w:rsid w:val="00340E8F"/>
    <w:rsid w:val="003431A9"/>
    <w:rsid w:val="00353953"/>
    <w:rsid w:val="0036053D"/>
    <w:rsid w:val="003664D9"/>
    <w:rsid w:val="003755A9"/>
    <w:rsid w:val="00376CB4"/>
    <w:rsid w:val="00377734"/>
    <w:rsid w:val="003827CA"/>
    <w:rsid w:val="00383B5D"/>
    <w:rsid w:val="00383F81"/>
    <w:rsid w:val="003841B9"/>
    <w:rsid w:val="00385E6A"/>
    <w:rsid w:val="003874D7"/>
    <w:rsid w:val="003A008E"/>
    <w:rsid w:val="003A715C"/>
    <w:rsid w:val="003B2388"/>
    <w:rsid w:val="003C7262"/>
    <w:rsid w:val="003C740E"/>
    <w:rsid w:val="003D08D3"/>
    <w:rsid w:val="003D2C24"/>
    <w:rsid w:val="003D44F1"/>
    <w:rsid w:val="003D5534"/>
    <w:rsid w:val="003D6872"/>
    <w:rsid w:val="003D7E4C"/>
    <w:rsid w:val="003E2992"/>
    <w:rsid w:val="003F1947"/>
    <w:rsid w:val="003F6263"/>
    <w:rsid w:val="0040134D"/>
    <w:rsid w:val="00406F2D"/>
    <w:rsid w:val="00407616"/>
    <w:rsid w:val="00407C8C"/>
    <w:rsid w:val="0041009A"/>
    <w:rsid w:val="00410945"/>
    <w:rsid w:val="004149E7"/>
    <w:rsid w:val="00414E14"/>
    <w:rsid w:val="004171C9"/>
    <w:rsid w:val="0042079D"/>
    <w:rsid w:val="0042605B"/>
    <w:rsid w:val="00426C8E"/>
    <w:rsid w:val="004275B8"/>
    <w:rsid w:val="00433E40"/>
    <w:rsid w:val="00443207"/>
    <w:rsid w:val="004449FA"/>
    <w:rsid w:val="0044648D"/>
    <w:rsid w:val="00457DCC"/>
    <w:rsid w:val="0046708E"/>
    <w:rsid w:val="004704ED"/>
    <w:rsid w:val="00470620"/>
    <w:rsid w:val="00472BE0"/>
    <w:rsid w:val="00476D85"/>
    <w:rsid w:val="00482841"/>
    <w:rsid w:val="00487192"/>
    <w:rsid w:val="00491766"/>
    <w:rsid w:val="00492817"/>
    <w:rsid w:val="004A67B0"/>
    <w:rsid w:val="004B04EE"/>
    <w:rsid w:val="004C00CC"/>
    <w:rsid w:val="004C4F56"/>
    <w:rsid w:val="004E692D"/>
    <w:rsid w:val="004E77D7"/>
    <w:rsid w:val="004F273B"/>
    <w:rsid w:val="00502384"/>
    <w:rsid w:val="005113A4"/>
    <w:rsid w:val="005125CF"/>
    <w:rsid w:val="00513208"/>
    <w:rsid w:val="005167BC"/>
    <w:rsid w:val="00517341"/>
    <w:rsid w:val="005238B4"/>
    <w:rsid w:val="005277CC"/>
    <w:rsid w:val="00531D06"/>
    <w:rsid w:val="00533D36"/>
    <w:rsid w:val="00537C41"/>
    <w:rsid w:val="0054084B"/>
    <w:rsid w:val="00540E32"/>
    <w:rsid w:val="00541952"/>
    <w:rsid w:val="005437EB"/>
    <w:rsid w:val="00552BC1"/>
    <w:rsid w:val="005622B4"/>
    <w:rsid w:val="00576F7A"/>
    <w:rsid w:val="00582A10"/>
    <w:rsid w:val="00585427"/>
    <w:rsid w:val="00587D7E"/>
    <w:rsid w:val="00590616"/>
    <w:rsid w:val="005A0754"/>
    <w:rsid w:val="005A7A7D"/>
    <w:rsid w:val="005B1E82"/>
    <w:rsid w:val="005B38A6"/>
    <w:rsid w:val="005B46B2"/>
    <w:rsid w:val="005B4897"/>
    <w:rsid w:val="005B5BB6"/>
    <w:rsid w:val="005C1950"/>
    <w:rsid w:val="005C4BA3"/>
    <w:rsid w:val="005C5A62"/>
    <w:rsid w:val="005D27B5"/>
    <w:rsid w:val="005D40C0"/>
    <w:rsid w:val="005D6FDE"/>
    <w:rsid w:val="005E0003"/>
    <w:rsid w:val="005E044A"/>
    <w:rsid w:val="005E1630"/>
    <w:rsid w:val="005E2B4E"/>
    <w:rsid w:val="005F012D"/>
    <w:rsid w:val="005F019C"/>
    <w:rsid w:val="005F0958"/>
    <w:rsid w:val="005F1D63"/>
    <w:rsid w:val="005F4EFC"/>
    <w:rsid w:val="00605E69"/>
    <w:rsid w:val="00614C99"/>
    <w:rsid w:val="006259ED"/>
    <w:rsid w:val="00645A6C"/>
    <w:rsid w:val="006471B0"/>
    <w:rsid w:val="00651F97"/>
    <w:rsid w:val="0065221B"/>
    <w:rsid w:val="00664985"/>
    <w:rsid w:val="0066523E"/>
    <w:rsid w:val="00672FA2"/>
    <w:rsid w:val="006745F2"/>
    <w:rsid w:val="006747BE"/>
    <w:rsid w:val="00681A47"/>
    <w:rsid w:val="006839C5"/>
    <w:rsid w:val="00692F2A"/>
    <w:rsid w:val="006940D6"/>
    <w:rsid w:val="00697E1D"/>
    <w:rsid w:val="006A1C96"/>
    <w:rsid w:val="006B2880"/>
    <w:rsid w:val="006B319E"/>
    <w:rsid w:val="006B64DA"/>
    <w:rsid w:val="006C08FE"/>
    <w:rsid w:val="006C19A7"/>
    <w:rsid w:val="006C4249"/>
    <w:rsid w:val="006E6419"/>
    <w:rsid w:val="006E6819"/>
    <w:rsid w:val="006E7ED6"/>
    <w:rsid w:val="006F0B66"/>
    <w:rsid w:val="006F0C8B"/>
    <w:rsid w:val="00704A1D"/>
    <w:rsid w:val="00705A3A"/>
    <w:rsid w:val="0071096E"/>
    <w:rsid w:val="0071461E"/>
    <w:rsid w:val="0071490E"/>
    <w:rsid w:val="00714CCE"/>
    <w:rsid w:val="00715CA9"/>
    <w:rsid w:val="007168BA"/>
    <w:rsid w:val="00727C41"/>
    <w:rsid w:val="007309B1"/>
    <w:rsid w:val="007346DD"/>
    <w:rsid w:val="00735C04"/>
    <w:rsid w:val="00737576"/>
    <w:rsid w:val="00757D98"/>
    <w:rsid w:val="0077497E"/>
    <w:rsid w:val="007751B2"/>
    <w:rsid w:val="00787147"/>
    <w:rsid w:val="007902AC"/>
    <w:rsid w:val="00794148"/>
    <w:rsid w:val="007B2931"/>
    <w:rsid w:val="007B799D"/>
    <w:rsid w:val="007C6932"/>
    <w:rsid w:val="007D30C0"/>
    <w:rsid w:val="007D326C"/>
    <w:rsid w:val="007E2E68"/>
    <w:rsid w:val="007F0394"/>
    <w:rsid w:val="007F143E"/>
    <w:rsid w:val="007F1780"/>
    <w:rsid w:val="007F23FF"/>
    <w:rsid w:val="007F3CE8"/>
    <w:rsid w:val="00803D35"/>
    <w:rsid w:val="00804DE8"/>
    <w:rsid w:val="0081036F"/>
    <w:rsid w:val="008116A0"/>
    <w:rsid w:val="0081375B"/>
    <w:rsid w:val="00817402"/>
    <w:rsid w:val="00820B69"/>
    <w:rsid w:val="00821C77"/>
    <w:rsid w:val="008231C2"/>
    <w:rsid w:val="00824018"/>
    <w:rsid w:val="00830D4E"/>
    <w:rsid w:val="008424B9"/>
    <w:rsid w:val="00844403"/>
    <w:rsid w:val="00845E2A"/>
    <w:rsid w:val="00863D51"/>
    <w:rsid w:val="0087564E"/>
    <w:rsid w:val="008758C7"/>
    <w:rsid w:val="0088117F"/>
    <w:rsid w:val="008919D4"/>
    <w:rsid w:val="008933E9"/>
    <w:rsid w:val="008A1065"/>
    <w:rsid w:val="008A6E09"/>
    <w:rsid w:val="008B15D0"/>
    <w:rsid w:val="008B1DF6"/>
    <w:rsid w:val="008B4A20"/>
    <w:rsid w:val="008B7B6D"/>
    <w:rsid w:val="008C69E8"/>
    <w:rsid w:val="008D65AA"/>
    <w:rsid w:val="00904CEF"/>
    <w:rsid w:val="00910B7C"/>
    <w:rsid w:val="00916144"/>
    <w:rsid w:val="009173F4"/>
    <w:rsid w:val="0092465A"/>
    <w:rsid w:val="00926703"/>
    <w:rsid w:val="009275D5"/>
    <w:rsid w:val="00931CD0"/>
    <w:rsid w:val="009439B9"/>
    <w:rsid w:val="00943D95"/>
    <w:rsid w:val="00946D89"/>
    <w:rsid w:val="009522A8"/>
    <w:rsid w:val="00954503"/>
    <w:rsid w:val="00957963"/>
    <w:rsid w:val="009614A6"/>
    <w:rsid w:val="00965D43"/>
    <w:rsid w:val="0096670E"/>
    <w:rsid w:val="00984352"/>
    <w:rsid w:val="00984517"/>
    <w:rsid w:val="00985D02"/>
    <w:rsid w:val="00986A47"/>
    <w:rsid w:val="009961C1"/>
    <w:rsid w:val="00996EC9"/>
    <w:rsid w:val="009A71C4"/>
    <w:rsid w:val="009B77B4"/>
    <w:rsid w:val="009D3C8B"/>
    <w:rsid w:val="009D7326"/>
    <w:rsid w:val="009E39B2"/>
    <w:rsid w:val="009F4DD2"/>
    <w:rsid w:val="009F51D3"/>
    <w:rsid w:val="00A04C10"/>
    <w:rsid w:val="00A05C51"/>
    <w:rsid w:val="00A1085F"/>
    <w:rsid w:val="00A1337D"/>
    <w:rsid w:val="00A14A2C"/>
    <w:rsid w:val="00A20CF8"/>
    <w:rsid w:val="00A22E8D"/>
    <w:rsid w:val="00A24E0D"/>
    <w:rsid w:val="00A26720"/>
    <w:rsid w:val="00A27145"/>
    <w:rsid w:val="00A33975"/>
    <w:rsid w:val="00A3632B"/>
    <w:rsid w:val="00A401C6"/>
    <w:rsid w:val="00A4451A"/>
    <w:rsid w:val="00A473FE"/>
    <w:rsid w:val="00A474B3"/>
    <w:rsid w:val="00A52300"/>
    <w:rsid w:val="00A52CB6"/>
    <w:rsid w:val="00A558FD"/>
    <w:rsid w:val="00A65903"/>
    <w:rsid w:val="00A66306"/>
    <w:rsid w:val="00A70717"/>
    <w:rsid w:val="00A71722"/>
    <w:rsid w:val="00A71BCC"/>
    <w:rsid w:val="00A73353"/>
    <w:rsid w:val="00A818A1"/>
    <w:rsid w:val="00A86997"/>
    <w:rsid w:val="00A90C51"/>
    <w:rsid w:val="00A95456"/>
    <w:rsid w:val="00AA417D"/>
    <w:rsid w:val="00AB3444"/>
    <w:rsid w:val="00AC5B6D"/>
    <w:rsid w:val="00AC7005"/>
    <w:rsid w:val="00AC7609"/>
    <w:rsid w:val="00AD57A9"/>
    <w:rsid w:val="00AE7516"/>
    <w:rsid w:val="00AE7D75"/>
    <w:rsid w:val="00AF3543"/>
    <w:rsid w:val="00AF5425"/>
    <w:rsid w:val="00B02C1E"/>
    <w:rsid w:val="00B12F7A"/>
    <w:rsid w:val="00B13295"/>
    <w:rsid w:val="00B15457"/>
    <w:rsid w:val="00B2174C"/>
    <w:rsid w:val="00B228B6"/>
    <w:rsid w:val="00B22FF9"/>
    <w:rsid w:val="00B30E4A"/>
    <w:rsid w:val="00B31998"/>
    <w:rsid w:val="00B31EE0"/>
    <w:rsid w:val="00B412F9"/>
    <w:rsid w:val="00B429A8"/>
    <w:rsid w:val="00B4301C"/>
    <w:rsid w:val="00B47905"/>
    <w:rsid w:val="00B50BB2"/>
    <w:rsid w:val="00B55370"/>
    <w:rsid w:val="00B67FA4"/>
    <w:rsid w:val="00B7219E"/>
    <w:rsid w:val="00B74324"/>
    <w:rsid w:val="00B748D6"/>
    <w:rsid w:val="00B7581B"/>
    <w:rsid w:val="00B76A11"/>
    <w:rsid w:val="00B82D33"/>
    <w:rsid w:val="00B95750"/>
    <w:rsid w:val="00BA1E57"/>
    <w:rsid w:val="00BA60EB"/>
    <w:rsid w:val="00BA69D8"/>
    <w:rsid w:val="00BB30AE"/>
    <w:rsid w:val="00BB3875"/>
    <w:rsid w:val="00BC3432"/>
    <w:rsid w:val="00BC442D"/>
    <w:rsid w:val="00BC7971"/>
    <w:rsid w:val="00BD4061"/>
    <w:rsid w:val="00BE25B4"/>
    <w:rsid w:val="00BE500B"/>
    <w:rsid w:val="00BF6AD3"/>
    <w:rsid w:val="00BF6CF5"/>
    <w:rsid w:val="00C05D30"/>
    <w:rsid w:val="00C1369D"/>
    <w:rsid w:val="00C20AEF"/>
    <w:rsid w:val="00C32899"/>
    <w:rsid w:val="00C32C7C"/>
    <w:rsid w:val="00C3495A"/>
    <w:rsid w:val="00C36B09"/>
    <w:rsid w:val="00C460B5"/>
    <w:rsid w:val="00C536B2"/>
    <w:rsid w:val="00C60F00"/>
    <w:rsid w:val="00C660BA"/>
    <w:rsid w:val="00C67B78"/>
    <w:rsid w:val="00C75723"/>
    <w:rsid w:val="00C7660C"/>
    <w:rsid w:val="00C85F47"/>
    <w:rsid w:val="00C94E7E"/>
    <w:rsid w:val="00C95D4D"/>
    <w:rsid w:val="00C95F9A"/>
    <w:rsid w:val="00CA130D"/>
    <w:rsid w:val="00CA62E2"/>
    <w:rsid w:val="00CB2BFD"/>
    <w:rsid w:val="00CC0691"/>
    <w:rsid w:val="00CC681F"/>
    <w:rsid w:val="00CE27B1"/>
    <w:rsid w:val="00CF63F9"/>
    <w:rsid w:val="00D0324C"/>
    <w:rsid w:val="00D0780F"/>
    <w:rsid w:val="00D14CDE"/>
    <w:rsid w:val="00D23164"/>
    <w:rsid w:val="00D23781"/>
    <w:rsid w:val="00D23B73"/>
    <w:rsid w:val="00D245A8"/>
    <w:rsid w:val="00D26CE3"/>
    <w:rsid w:val="00D30F77"/>
    <w:rsid w:val="00D32540"/>
    <w:rsid w:val="00D34D79"/>
    <w:rsid w:val="00D42D2B"/>
    <w:rsid w:val="00D42F4E"/>
    <w:rsid w:val="00D437F3"/>
    <w:rsid w:val="00D473EA"/>
    <w:rsid w:val="00D50C70"/>
    <w:rsid w:val="00D61B2A"/>
    <w:rsid w:val="00D62334"/>
    <w:rsid w:val="00D6463E"/>
    <w:rsid w:val="00D67BB0"/>
    <w:rsid w:val="00D713F9"/>
    <w:rsid w:val="00D75C0D"/>
    <w:rsid w:val="00D77352"/>
    <w:rsid w:val="00D827A6"/>
    <w:rsid w:val="00D903E9"/>
    <w:rsid w:val="00D92968"/>
    <w:rsid w:val="00D95DB4"/>
    <w:rsid w:val="00DB5292"/>
    <w:rsid w:val="00DC213C"/>
    <w:rsid w:val="00DC2AD2"/>
    <w:rsid w:val="00DD0BB7"/>
    <w:rsid w:val="00DD25EA"/>
    <w:rsid w:val="00DD2C04"/>
    <w:rsid w:val="00DD4986"/>
    <w:rsid w:val="00DE0636"/>
    <w:rsid w:val="00DE3AEF"/>
    <w:rsid w:val="00E01942"/>
    <w:rsid w:val="00E03E3D"/>
    <w:rsid w:val="00E17BC8"/>
    <w:rsid w:val="00E23812"/>
    <w:rsid w:val="00E32851"/>
    <w:rsid w:val="00E3410D"/>
    <w:rsid w:val="00E37E78"/>
    <w:rsid w:val="00E41DA5"/>
    <w:rsid w:val="00E454C8"/>
    <w:rsid w:val="00E466E8"/>
    <w:rsid w:val="00E47524"/>
    <w:rsid w:val="00E51305"/>
    <w:rsid w:val="00E5195F"/>
    <w:rsid w:val="00E52246"/>
    <w:rsid w:val="00E54FC0"/>
    <w:rsid w:val="00E5504C"/>
    <w:rsid w:val="00E63594"/>
    <w:rsid w:val="00E65650"/>
    <w:rsid w:val="00E66C08"/>
    <w:rsid w:val="00E7081D"/>
    <w:rsid w:val="00E717FE"/>
    <w:rsid w:val="00E746F1"/>
    <w:rsid w:val="00E85BDF"/>
    <w:rsid w:val="00E947E7"/>
    <w:rsid w:val="00E97F8C"/>
    <w:rsid w:val="00EA773A"/>
    <w:rsid w:val="00EB42B8"/>
    <w:rsid w:val="00EC0F9E"/>
    <w:rsid w:val="00EC1BAF"/>
    <w:rsid w:val="00EC2926"/>
    <w:rsid w:val="00ED129B"/>
    <w:rsid w:val="00ED37E3"/>
    <w:rsid w:val="00ED78BB"/>
    <w:rsid w:val="00EE3EBE"/>
    <w:rsid w:val="00EE6509"/>
    <w:rsid w:val="00EF3886"/>
    <w:rsid w:val="00EF6B64"/>
    <w:rsid w:val="00F01766"/>
    <w:rsid w:val="00F02291"/>
    <w:rsid w:val="00F04A54"/>
    <w:rsid w:val="00F11156"/>
    <w:rsid w:val="00F3061B"/>
    <w:rsid w:val="00F30B66"/>
    <w:rsid w:val="00F31203"/>
    <w:rsid w:val="00F348E0"/>
    <w:rsid w:val="00F4070C"/>
    <w:rsid w:val="00F419D0"/>
    <w:rsid w:val="00F43D48"/>
    <w:rsid w:val="00F56808"/>
    <w:rsid w:val="00F60AD3"/>
    <w:rsid w:val="00F621F3"/>
    <w:rsid w:val="00F63BEB"/>
    <w:rsid w:val="00F65208"/>
    <w:rsid w:val="00F67542"/>
    <w:rsid w:val="00F740BA"/>
    <w:rsid w:val="00FA6CA0"/>
    <w:rsid w:val="00FC0F50"/>
    <w:rsid w:val="00FC6428"/>
    <w:rsid w:val="00FD6445"/>
    <w:rsid w:val="00FE0FDE"/>
    <w:rsid w:val="00FE19F6"/>
    <w:rsid w:val="00FF2110"/>
    <w:rsid w:val="039A1DF1"/>
    <w:rsid w:val="226F5DDE"/>
    <w:rsid w:val="286600F5"/>
    <w:rsid w:val="4A2605E1"/>
    <w:rsid w:val="5094EF14"/>
    <w:rsid w:val="5453EBBC"/>
    <w:rsid w:val="5BFE27EB"/>
    <w:rsid w:val="5DF76C14"/>
    <w:rsid w:val="5E305BFE"/>
    <w:rsid w:val="5ECBF84C"/>
    <w:rsid w:val="6370911C"/>
    <w:rsid w:val="6672B9D9"/>
    <w:rsid w:val="7489D07F"/>
    <w:rsid w:val="7E1E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76C14"/>
  <w15:chartTrackingRefBased/>
  <w15:docId w15:val="{8E418939-BBCD-48A3-8581-D8900EA9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509"/>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E55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04C"/>
  </w:style>
  <w:style w:type="paragraph" w:styleId="Footer">
    <w:name w:val="footer"/>
    <w:basedOn w:val="Normal"/>
    <w:link w:val="FooterChar"/>
    <w:uiPriority w:val="99"/>
    <w:unhideWhenUsed/>
    <w:rsid w:val="00E55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04C"/>
  </w:style>
  <w:style w:type="paragraph" w:styleId="ListParagraph">
    <w:name w:val="List Paragraph"/>
    <w:basedOn w:val="Normal"/>
    <w:uiPriority w:val="34"/>
    <w:qFormat/>
    <w:rsid w:val="00BE500B"/>
    <w:pPr>
      <w:ind w:left="720"/>
      <w:contextualSpacing/>
    </w:pPr>
  </w:style>
  <w:style w:type="paragraph" w:customStyle="1" w:styleId="paragraph">
    <w:name w:val="paragraph"/>
    <w:basedOn w:val="Normal"/>
    <w:rsid w:val="00414E14"/>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414E14"/>
  </w:style>
  <w:style w:type="character" w:customStyle="1" w:styleId="eop">
    <w:name w:val="eop"/>
    <w:basedOn w:val="DefaultParagraphFont"/>
    <w:rsid w:val="00414E14"/>
  </w:style>
  <w:style w:type="character" w:styleId="PlaceholderText">
    <w:name w:val="Placeholder Text"/>
    <w:basedOn w:val="DefaultParagraphFont"/>
    <w:uiPriority w:val="99"/>
    <w:semiHidden/>
    <w:rsid w:val="00164225"/>
    <w:rPr>
      <w:color w:val="666666"/>
    </w:rPr>
  </w:style>
  <w:style w:type="paragraph" w:styleId="NormalWeb">
    <w:name w:val="Normal (Web)"/>
    <w:basedOn w:val="Normal"/>
    <w:uiPriority w:val="99"/>
    <w:semiHidden/>
    <w:unhideWhenUsed/>
    <w:rsid w:val="004E692D"/>
    <w:rPr>
      <w:rFonts w:ascii="Times New Roman" w:hAnsi="Times New Roman" w:cs="Times New Roman"/>
    </w:rPr>
  </w:style>
  <w:style w:type="table" w:styleId="TableGrid">
    <w:name w:val="Table Grid"/>
    <w:basedOn w:val="TableNormal"/>
    <w:uiPriority w:val="39"/>
    <w:rsid w:val="00EE6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11A4"/>
    <w:rPr>
      <w:color w:val="467886" w:themeColor="hyperlink"/>
      <w:u w:val="single"/>
    </w:rPr>
  </w:style>
  <w:style w:type="character" w:styleId="UnresolvedMention">
    <w:name w:val="Unresolved Mention"/>
    <w:basedOn w:val="DefaultParagraphFont"/>
    <w:uiPriority w:val="99"/>
    <w:semiHidden/>
    <w:unhideWhenUsed/>
    <w:rsid w:val="00071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7790">
      <w:bodyDiv w:val="1"/>
      <w:marLeft w:val="0"/>
      <w:marRight w:val="0"/>
      <w:marTop w:val="0"/>
      <w:marBottom w:val="0"/>
      <w:divBdr>
        <w:top w:val="none" w:sz="0" w:space="0" w:color="auto"/>
        <w:left w:val="none" w:sz="0" w:space="0" w:color="auto"/>
        <w:bottom w:val="none" w:sz="0" w:space="0" w:color="auto"/>
        <w:right w:val="none" w:sz="0" w:space="0" w:color="auto"/>
      </w:divBdr>
    </w:div>
    <w:div w:id="99689978">
      <w:bodyDiv w:val="1"/>
      <w:marLeft w:val="0"/>
      <w:marRight w:val="0"/>
      <w:marTop w:val="0"/>
      <w:marBottom w:val="0"/>
      <w:divBdr>
        <w:top w:val="none" w:sz="0" w:space="0" w:color="auto"/>
        <w:left w:val="none" w:sz="0" w:space="0" w:color="auto"/>
        <w:bottom w:val="none" w:sz="0" w:space="0" w:color="auto"/>
        <w:right w:val="none" w:sz="0" w:space="0" w:color="auto"/>
      </w:divBdr>
    </w:div>
    <w:div w:id="105976736">
      <w:bodyDiv w:val="1"/>
      <w:marLeft w:val="0"/>
      <w:marRight w:val="0"/>
      <w:marTop w:val="0"/>
      <w:marBottom w:val="0"/>
      <w:divBdr>
        <w:top w:val="none" w:sz="0" w:space="0" w:color="auto"/>
        <w:left w:val="none" w:sz="0" w:space="0" w:color="auto"/>
        <w:bottom w:val="none" w:sz="0" w:space="0" w:color="auto"/>
        <w:right w:val="none" w:sz="0" w:space="0" w:color="auto"/>
      </w:divBdr>
    </w:div>
    <w:div w:id="136918793">
      <w:bodyDiv w:val="1"/>
      <w:marLeft w:val="0"/>
      <w:marRight w:val="0"/>
      <w:marTop w:val="0"/>
      <w:marBottom w:val="0"/>
      <w:divBdr>
        <w:top w:val="none" w:sz="0" w:space="0" w:color="auto"/>
        <w:left w:val="none" w:sz="0" w:space="0" w:color="auto"/>
        <w:bottom w:val="none" w:sz="0" w:space="0" w:color="auto"/>
        <w:right w:val="none" w:sz="0" w:space="0" w:color="auto"/>
      </w:divBdr>
    </w:div>
    <w:div w:id="142040760">
      <w:bodyDiv w:val="1"/>
      <w:marLeft w:val="0"/>
      <w:marRight w:val="0"/>
      <w:marTop w:val="0"/>
      <w:marBottom w:val="0"/>
      <w:divBdr>
        <w:top w:val="none" w:sz="0" w:space="0" w:color="auto"/>
        <w:left w:val="none" w:sz="0" w:space="0" w:color="auto"/>
        <w:bottom w:val="none" w:sz="0" w:space="0" w:color="auto"/>
        <w:right w:val="none" w:sz="0" w:space="0" w:color="auto"/>
      </w:divBdr>
      <w:divsChild>
        <w:div w:id="117838205">
          <w:marLeft w:val="0"/>
          <w:marRight w:val="0"/>
          <w:marTop w:val="100"/>
          <w:marBottom w:val="100"/>
          <w:divBdr>
            <w:top w:val="none" w:sz="0" w:space="0" w:color="auto"/>
            <w:left w:val="none" w:sz="0" w:space="0" w:color="auto"/>
            <w:bottom w:val="none" w:sz="0" w:space="0" w:color="auto"/>
            <w:right w:val="none" w:sz="0" w:space="0" w:color="auto"/>
          </w:divBdr>
          <w:divsChild>
            <w:div w:id="34895063">
              <w:marLeft w:val="0"/>
              <w:marRight w:val="0"/>
              <w:marTop w:val="750"/>
              <w:marBottom w:val="750"/>
              <w:divBdr>
                <w:top w:val="none" w:sz="0" w:space="0" w:color="auto"/>
                <w:left w:val="none" w:sz="0" w:space="0" w:color="auto"/>
                <w:bottom w:val="none" w:sz="0" w:space="0" w:color="auto"/>
                <w:right w:val="none" w:sz="0" w:space="0" w:color="auto"/>
              </w:divBdr>
              <w:divsChild>
                <w:div w:id="1669676176">
                  <w:marLeft w:val="0"/>
                  <w:marRight w:val="0"/>
                  <w:marTop w:val="0"/>
                  <w:marBottom w:val="0"/>
                  <w:divBdr>
                    <w:top w:val="none" w:sz="0" w:space="0" w:color="auto"/>
                    <w:left w:val="none" w:sz="0" w:space="0" w:color="auto"/>
                    <w:bottom w:val="none" w:sz="0" w:space="0" w:color="auto"/>
                    <w:right w:val="none" w:sz="0" w:space="0" w:color="auto"/>
                  </w:divBdr>
                  <w:divsChild>
                    <w:div w:id="445925367">
                      <w:marLeft w:val="0"/>
                      <w:marRight w:val="0"/>
                      <w:marTop w:val="0"/>
                      <w:marBottom w:val="0"/>
                      <w:divBdr>
                        <w:top w:val="none" w:sz="0" w:space="0" w:color="auto"/>
                        <w:left w:val="none" w:sz="0" w:space="0" w:color="auto"/>
                        <w:bottom w:val="none" w:sz="0" w:space="0" w:color="auto"/>
                        <w:right w:val="none" w:sz="0" w:space="0" w:color="auto"/>
                      </w:divBdr>
                      <w:divsChild>
                        <w:div w:id="10065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939900">
          <w:marLeft w:val="0"/>
          <w:marRight w:val="0"/>
          <w:marTop w:val="100"/>
          <w:marBottom w:val="100"/>
          <w:divBdr>
            <w:top w:val="dashed" w:sz="6" w:space="0" w:color="A8A8A8"/>
            <w:left w:val="none" w:sz="0" w:space="0" w:color="auto"/>
            <w:bottom w:val="none" w:sz="0" w:space="0" w:color="auto"/>
            <w:right w:val="none" w:sz="0" w:space="0" w:color="auto"/>
          </w:divBdr>
          <w:divsChild>
            <w:div w:id="1745030839">
              <w:marLeft w:val="0"/>
              <w:marRight w:val="0"/>
              <w:marTop w:val="750"/>
              <w:marBottom w:val="750"/>
              <w:divBdr>
                <w:top w:val="none" w:sz="0" w:space="0" w:color="auto"/>
                <w:left w:val="none" w:sz="0" w:space="0" w:color="auto"/>
                <w:bottom w:val="none" w:sz="0" w:space="0" w:color="auto"/>
                <w:right w:val="none" w:sz="0" w:space="0" w:color="auto"/>
              </w:divBdr>
              <w:divsChild>
                <w:div w:id="954555544">
                  <w:marLeft w:val="0"/>
                  <w:marRight w:val="0"/>
                  <w:marTop w:val="0"/>
                  <w:marBottom w:val="0"/>
                  <w:divBdr>
                    <w:top w:val="none" w:sz="0" w:space="0" w:color="auto"/>
                    <w:left w:val="none" w:sz="0" w:space="0" w:color="auto"/>
                    <w:bottom w:val="none" w:sz="0" w:space="0" w:color="auto"/>
                    <w:right w:val="none" w:sz="0" w:space="0" w:color="auto"/>
                  </w:divBdr>
                  <w:divsChild>
                    <w:div w:id="389689762">
                      <w:marLeft w:val="0"/>
                      <w:marRight w:val="0"/>
                      <w:marTop w:val="0"/>
                      <w:marBottom w:val="0"/>
                      <w:divBdr>
                        <w:top w:val="none" w:sz="0" w:space="0" w:color="auto"/>
                        <w:left w:val="none" w:sz="0" w:space="0" w:color="auto"/>
                        <w:bottom w:val="none" w:sz="0" w:space="0" w:color="auto"/>
                        <w:right w:val="none" w:sz="0" w:space="0" w:color="auto"/>
                      </w:divBdr>
                      <w:divsChild>
                        <w:div w:id="18664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80055">
      <w:bodyDiv w:val="1"/>
      <w:marLeft w:val="0"/>
      <w:marRight w:val="0"/>
      <w:marTop w:val="0"/>
      <w:marBottom w:val="0"/>
      <w:divBdr>
        <w:top w:val="none" w:sz="0" w:space="0" w:color="auto"/>
        <w:left w:val="none" w:sz="0" w:space="0" w:color="auto"/>
        <w:bottom w:val="none" w:sz="0" w:space="0" w:color="auto"/>
        <w:right w:val="none" w:sz="0" w:space="0" w:color="auto"/>
      </w:divBdr>
    </w:div>
    <w:div w:id="312563942">
      <w:bodyDiv w:val="1"/>
      <w:marLeft w:val="0"/>
      <w:marRight w:val="0"/>
      <w:marTop w:val="0"/>
      <w:marBottom w:val="0"/>
      <w:divBdr>
        <w:top w:val="none" w:sz="0" w:space="0" w:color="auto"/>
        <w:left w:val="none" w:sz="0" w:space="0" w:color="auto"/>
        <w:bottom w:val="none" w:sz="0" w:space="0" w:color="auto"/>
        <w:right w:val="none" w:sz="0" w:space="0" w:color="auto"/>
      </w:divBdr>
      <w:divsChild>
        <w:div w:id="264271833">
          <w:marLeft w:val="0"/>
          <w:marRight w:val="0"/>
          <w:marTop w:val="0"/>
          <w:marBottom w:val="0"/>
          <w:divBdr>
            <w:top w:val="none" w:sz="0" w:space="0" w:color="auto"/>
            <w:left w:val="none" w:sz="0" w:space="0" w:color="auto"/>
            <w:bottom w:val="none" w:sz="0" w:space="0" w:color="auto"/>
            <w:right w:val="none" w:sz="0" w:space="0" w:color="auto"/>
          </w:divBdr>
        </w:div>
        <w:div w:id="1963026167">
          <w:marLeft w:val="0"/>
          <w:marRight w:val="0"/>
          <w:marTop w:val="0"/>
          <w:marBottom w:val="0"/>
          <w:divBdr>
            <w:top w:val="none" w:sz="0" w:space="0" w:color="auto"/>
            <w:left w:val="none" w:sz="0" w:space="0" w:color="auto"/>
            <w:bottom w:val="none" w:sz="0" w:space="0" w:color="auto"/>
            <w:right w:val="none" w:sz="0" w:space="0" w:color="auto"/>
          </w:divBdr>
        </w:div>
        <w:div w:id="663321669">
          <w:marLeft w:val="0"/>
          <w:marRight w:val="0"/>
          <w:marTop w:val="0"/>
          <w:marBottom w:val="0"/>
          <w:divBdr>
            <w:top w:val="none" w:sz="0" w:space="0" w:color="auto"/>
            <w:left w:val="none" w:sz="0" w:space="0" w:color="auto"/>
            <w:bottom w:val="none" w:sz="0" w:space="0" w:color="auto"/>
            <w:right w:val="none" w:sz="0" w:space="0" w:color="auto"/>
          </w:divBdr>
        </w:div>
      </w:divsChild>
    </w:div>
    <w:div w:id="553858864">
      <w:bodyDiv w:val="1"/>
      <w:marLeft w:val="0"/>
      <w:marRight w:val="0"/>
      <w:marTop w:val="0"/>
      <w:marBottom w:val="0"/>
      <w:divBdr>
        <w:top w:val="none" w:sz="0" w:space="0" w:color="auto"/>
        <w:left w:val="none" w:sz="0" w:space="0" w:color="auto"/>
        <w:bottom w:val="none" w:sz="0" w:space="0" w:color="auto"/>
        <w:right w:val="none" w:sz="0" w:space="0" w:color="auto"/>
      </w:divBdr>
    </w:div>
    <w:div w:id="559171639">
      <w:bodyDiv w:val="1"/>
      <w:marLeft w:val="0"/>
      <w:marRight w:val="0"/>
      <w:marTop w:val="0"/>
      <w:marBottom w:val="0"/>
      <w:divBdr>
        <w:top w:val="none" w:sz="0" w:space="0" w:color="auto"/>
        <w:left w:val="none" w:sz="0" w:space="0" w:color="auto"/>
        <w:bottom w:val="none" w:sz="0" w:space="0" w:color="auto"/>
        <w:right w:val="none" w:sz="0" w:space="0" w:color="auto"/>
      </w:divBdr>
    </w:div>
    <w:div w:id="561674347">
      <w:bodyDiv w:val="1"/>
      <w:marLeft w:val="0"/>
      <w:marRight w:val="0"/>
      <w:marTop w:val="0"/>
      <w:marBottom w:val="0"/>
      <w:divBdr>
        <w:top w:val="none" w:sz="0" w:space="0" w:color="auto"/>
        <w:left w:val="none" w:sz="0" w:space="0" w:color="auto"/>
        <w:bottom w:val="none" w:sz="0" w:space="0" w:color="auto"/>
        <w:right w:val="none" w:sz="0" w:space="0" w:color="auto"/>
      </w:divBdr>
    </w:div>
    <w:div w:id="587689630">
      <w:bodyDiv w:val="1"/>
      <w:marLeft w:val="0"/>
      <w:marRight w:val="0"/>
      <w:marTop w:val="0"/>
      <w:marBottom w:val="0"/>
      <w:divBdr>
        <w:top w:val="none" w:sz="0" w:space="0" w:color="auto"/>
        <w:left w:val="none" w:sz="0" w:space="0" w:color="auto"/>
        <w:bottom w:val="none" w:sz="0" w:space="0" w:color="auto"/>
        <w:right w:val="none" w:sz="0" w:space="0" w:color="auto"/>
      </w:divBdr>
    </w:div>
    <w:div w:id="719550208">
      <w:bodyDiv w:val="1"/>
      <w:marLeft w:val="0"/>
      <w:marRight w:val="0"/>
      <w:marTop w:val="0"/>
      <w:marBottom w:val="0"/>
      <w:divBdr>
        <w:top w:val="none" w:sz="0" w:space="0" w:color="auto"/>
        <w:left w:val="none" w:sz="0" w:space="0" w:color="auto"/>
        <w:bottom w:val="none" w:sz="0" w:space="0" w:color="auto"/>
        <w:right w:val="none" w:sz="0" w:space="0" w:color="auto"/>
      </w:divBdr>
      <w:divsChild>
        <w:div w:id="1476532678">
          <w:marLeft w:val="0"/>
          <w:marRight w:val="0"/>
          <w:marTop w:val="100"/>
          <w:marBottom w:val="100"/>
          <w:divBdr>
            <w:top w:val="none" w:sz="0" w:space="0" w:color="auto"/>
            <w:left w:val="none" w:sz="0" w:space="0" w:color="auto"/>
            <w:bottom w:val="none" w:sz="0" w:space="0" w:color="auto"/>
            <w:right w:val="none" w:sz="0" w:space="0" w:color="auto"/>
          </w:divBdr>
          <w:divsChild>
            <w:div w:id="1456943647">
              <w:marLeft w:val="0"/>
              <w:marRight w:val="0"/>
              <w:marTop w:val="750"/>
              <w:marBottom w:val="750"/>
              <w:divBdr>
                <w:top w:val="none" w:sz="0" w:space="0" w:color="auto"/>
                <w:left w:val="none" w:sz="0" w:space="0" w:color="auto"/>
                <w:bottom w:val="none" w:sz="0" w:space="0" w:color="auto"/>
                <w:right w:val="none" w:sz="0" w:space="0" w:color="auto"/>
              </w:divBdr>
              <w:divsChild>
                <w:div w:id="1344437072">
                  <w:marLeft w:val="0"/>
                  <w:marRight w:val="0"/>
                  <w:marTop w:val="0"/>
                  <w:marBottom w:val="0"/>
                  <w:divBdr>
                    <w:top w:val="none" w:sz="0" w:space="0" w:color="auto"/>
                    <w:left w:val="none" w:sz="0" w:space="0" w:color="auto"/>
                    <w:bottom w:val="none" w:sz="0" w:space="0" w:color="auto"/>
                    <w:right w:val="none" w:sz="0" w:space="0" w:color="auto"/>
                  </w:divBdr>
                  <w:divsChild>
                    <w:div w:id="951324768">
                      <w:marLeft w:val="0"/>
                      <w:marRight w:val="0"/>
                      <w:marTop w:val="0"/>
                      <w:marBottom w:val="0"/>
                      <w:divBdr>
                        <w:top w:val="none" w:sz="0" w:space="0" w:color="auto"/>
                        <w:left w:val="none" w:sz="0" w:space="0" w:color="auto"/>
                        <w:bottom w:val="none" w:sz="0" w:space="0" w:color="auto"/>
                        <w:right w:val="none" w:sz="0" w:space="0" w:color="auto"/>
                      </w:divBdr>
                      <w:divsChild>
                        <w:div w:id="19843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05629">
          <w:marLeft w:val="0"/>
          <w:marRight w:val="0"/>
          <w:marTop w:val="100"/>
          <w:marBottom w:val="100"/>
          <w:divBdr>
            <w:top w:val="dashed" w:sz="6" w:space="0" w:color="A8A8A8"/>
            <w:left w:val="none" w:sz="0" w:space="0" w:color="auto"/>
            <w:bottom w:val="none" w:sz="0" w:space="0" w:color="auto"/>
            <w:right w:val="none" w:sz="0" w:space="0" w:color="auto"/>
          </w:divBdr>
          <w:divsChild>
            <w:div w:id="694772392">
              <w:marLeft w:val="0"/>
              <w:marRight w:val="0"/>
              <w:marTop w:val="750"/>
              <w:marBottom w:val="750"/>
              <w:divBdr>
                <w:top w:val="none" w:sz="0" w:space="0" w:color="auto"/>
                <w:left w:val="none" w:sz="0" w:space="0" w:color="auto"/>
                <w:bottom w:val="none" w:sz="0" w:space="0" w:color="auto"/>
                <w:right w:val="none" w:sz="0" w:space="0" w:color="auto"/>
              </w:divBdr>
              <w:divsChild>
                <w:div w:id="530724402">
                  <w:marLeft w:val="0"/>
                  <w:marRight w:val="0"/>
                  <w:marTop w:val="0"/>
                  <w:marBottom w:val="0"/>
                  <w:divBdr>
                    <w:top w:val="none" w:sz="0" w:space="0" w:color="auto"/>
                    <w:left w:val="none" w:sz="0" w:space="0" w:color="auto"/>
                    <w:bottom w:val="none" w:sz="0" w:space="0" w:color="auto"/>
                    <w:right w:val="none" w:sz="0" w:space="0" w:color="auto"/>
                  </w:divBdr>
                  <w:divsChild>
                    <w:div w:id="260115010">
                      <w:marLeft w:val="0"/>
                      <w:marRight w:val="0"/>
                      <w:marTop w:val="0"/>
                      <w:marBottom w:val="0"/>
                      <w:divBdr>
                        <w:top w:val="none" w:sz="0" w:space="0" w:color="auto"/>
                        <w:left w:val="none" w:sz="0" w:space="0" w:color="auto"/>
                        <w:bottom w:val="none" w:sz="0" w:space="0" w:color="auto"/>
                        <w:right w:val="none" w:sz="0" w:space="0" w:color="auto"/>
                      </w:divBdr>
                      <w:divsChild>
                        <w:div w:id="11522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550199">
      <w:bodyDiv w:val="1"/>
      <w:marLeft w:val="0"/>
      <w:marRight w:val="0"/>
      <w:marTop w:val="0"/>
      <w:marBottom w:val="0"/>
      <w:divBdr>
        <w:top w:val="none" w:sz="0" w:space="0" w:color="auto"/>
        <w:left w:val="none" w:sz="0" w:space="0" w:color="auto"/>
        <w:bottom w:val="none" w:sz="0" w:space="0" w:color="auto"/>
        <w:right w:val="none" w:sz="0" w:space="0" w:color="auto"/>
      </w:divBdr>
    </w:div>
    <w:div w:id="843201943">
      <w:bodyDiv w:val="1"/>
      <w:marLeft w:val="0"/>
      <w:marRight w:val="0"/>
      <w:marTop w:val="0"/>
      <w:marBottom w:val="0"/>
      <w:divBdr>
        <w:top w:val="none" w:sz="0" w:space="0" w:color="auto"/>
        <w:left w:val="none" w:sz="0" w:space="0" w:color="auto"/>
        <w:bottom w:val="none" w:sz="0" w:space="0" w:color="auto"/>
        <w:right w:val="none" w:sz="0" w:space="0" w:color="auto"/>
      </w:divBdr>
    </w:div>
    <w:div w:id="1035084695">
      <w:bodyDiv w:val="1"/>
      <w:marLeft w:val="0"/>
      <w:marRight w:val="0"/>
      <w:marTop w:val="0"/>
      <w:marBottom w:val="0"/>
      <w:divBdr>
        <w:top w:val="none" w:sz="0" w:space="0" w:color="auto"/>
        <w:left w:val="none" w:sz="0" w:space="0" w:color="auto"/>
        <w:bottom w:val="none" w:sz="0" w:space="0" w:color="auto"/>
        <w:right w:val="none" w:sz="0" w:space="0" w:color="auto"/>
      </w:divBdr>
      <w:divsChild>
        <w:div w:id="130756618">
          <w:marLeft w:val="0"/>
          <w:marRight w:val="0"/>
          <w:marTop w:val="100"/>
          <w:marBottom w:val="100"/>
          <w:divBdr>
            <w:top w:val="none" w:sz="0" w:space="0" w:color="auto"/>
            <w:left w:val="none" w:sz="0" w:space="0" w:color="auto"/>
            <w:bottom w:val="none" w:sz="0" w:space="0" w:color="auto"/>
            <w:right w:val="none" w:sz="0" w:space="0" w:color="auto"/>
          </w:divBdr>
          <w:divsChild>
            <w:div w:id="860435263">
              <w:marLeft w:val="0"/>
              <w:marRight w:val="0"/>
              <w:marTop w:val="750"/>
              <w:marBottom w:val="750"/>
              <w:divBdr>
                <w:top w:val="none" w:sz="0" w:space="0" w:color="auto"/>
                <w:left w:val="none" w:sz="0" w:space="0" w:color="auto"/>
                <w:bottom w:val="none" w:sz="0" w:space="0" w:color="auto"/>
                <w:right w:val="none" w:sz="0" w:space="0" w:color="auto"/>
              </w:divBdr>
              <w:divsChild>
                <w:div w:id="856579960">
                  <w:marLeft w:val="0"/>
                  <w:marRight w:val="0"/>
                  <w:marTop w:val="0"/>
                  <w:marBottom w:val="0"/>
                  <w:divBdr>
                    <w:top w:val="none" w:sz="0" w:space="0" w:color="auto"/>
                    <w:left w:val="none" w:sz="0" w:space="0" w:color="auto"/>
                    <w:bottom w:val="none" w:sz="0" w:space="0" w:color="auto"/>
                    <w:right w:val="none" w:sz="0" w:space="0" w:color="auto"/>
                  </w:divBdr>
                  <w:divsChild>
                    <w:div w:id="1385521467">
                      <w:marLeft w:val="0"/>
                      <w:marRight w:val="0"/>
                      <w:marTop w:val="0"/>
                      <w:marBottom w:val="0"/>
                      <w:divBdr>
                        <w:top w:val="none" w:sz="0" w:space="0" w:color="auto"/>
                        <w:left w:val="none" w:sz="0" w:space="0" w:color="auto"/>
                        <w:bottom w:val="none" w:sz="0" w:space="0" w:color="auto"/>
                        <w:right w:val="none" w:sz="0" w:space="0" w:color="auto"/>
                      </w:divBdr>
                      <w:divsChild>
                        <w:div w:id="16219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270293">
          <w:marLeft w:val="0"/>
          <w:marRight w:val="0"/>
          <w:marTop w:val="100"/>
          <w:marBottom w:val="100"/>
          <w:divBdr>
            <w:top w:val="dashed" w:sz="6" w:space="0" w:color="A8A8A8"/>
            <w:left w:val="none" w:sz="0" w:space="0" w:color="auto"/>
            <w:bottom w:val="none" w:sz="0" w:space="0" w:color="auto"/>
            <w:right w:val="none" w:sz="0" w:space="0" w:color="auto"/>
          </w:divBdr>
          <w:divsChild>
            <w:div w:id="1020085363">
              <w:marLeft w:val="0"/>
              <w:marRight w:val="0"/>
              <w:marTop w:val="750"/>
              <w:marBottom w:val="750"/>
              <w:divBdr>
                <w:top w:val="none" w:sz="0" w:space="0" w:color="auto"/>
                <w:left w:val="none" w:sz="0" w:space="0" w:color="auto"/>
                <w:bottom w:val="none" w:sz="0" w:space="0" w:color="auto"/>
                <w:right w:val="none" w:sz="0" w:space="0" w:color="auto"/>
              </w:divBdr>
              <w:divsChild>
                <w:div w:id="202712685">
                  <w:marLeft w:val="0"/>
                  <w:marRight w:val="0"/>
                  <w:marTop w:val="0"/>
                  <w:marBottom w:val="0"/>
                  <w:divBdr>
                    <w:top w:val="none" w:sz="0" w:space="0" w:color="auto"/>
                    <w:left w:val="none" w:sz="0" w:space="0" w:color="auto"/>
                    <w:bottom w:val="none" w:sz="0" w:space="0" w:color="auto"/>
                    <w:right w:val="none" w:sz="0" w:space="0" w:color="auto"/>
                  </w:divBdr>
                  <w:divsChild>
                    <w:div w:id="2060586689">
                      <w:marLeft w:val="0"/>
                      <w:marRight w:val="0"/>
                      <w:marTop w:val="0"/>
                      <w:marBottom w:val="0"/>
                      <w:divBdr>
                        <w:top w:val="none" w:sz="0" w:space="0" w:color="auto"/>
                        <w:left w:val="none" w:sz="0" w:space="0" w:color="auto"/>
                        <w:bottom w:val="none" w:sz="0" w:space="0" w:color="auto"/>
                        <w:right w:val="none" w:sz="0" w:space="0" w:color="auto"/>
                      </w:divBdr>
                      <w:divsChild>
                        <w:div w:id="3509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266637">
      <w:bodyDiv w:val="1"/>
      <w:marLeft w:val="0"/>
      <w:marRight w:val="0"/>
      <w:marTop w:val="0"/>
      <w:marBottom w:val="0"/>
      <w:divBdr>
        <w:top w:val="none" w:sz="0" w:space="0" w:color="auto"/>
        <w:left w:val="none" w:sz="0" w:space="0" w:color="auto"/>
        <w:bottom w:val="none" w:sz="0" w:space="0" w:color="auto"/>
        <w:right w:val="none" w:sz="0" w:space="0" w:color="auto"/>
      </w:divBdr>
      <w:divsChild>
        <w:div w:id="1800411579">
          <w:marLeft w:val="0"/>
          <w:marRight w:val="0"/>
          <w:marTop w:val="100"/>
          <w:marBottom w:val="100"/>
          <w:divBdr>
            <w:top w:val="none" w:sz="0" w:space="0" w:color="auto"/>
            <w:left w:val="none" w:sz="0" w:space="0" w:color="auto"/>
            <w:bottom w:val="none" w:sz="0" w:space="0" w:color="auto"/>
            <w:right w:val="none" w:sz="0" w:space="0" w:color="auto"/>
          </w:divBdr>
          <w:divsChild>
            <w:div w:id="702638450">
              <w:marLeft w:val="0"/>
              <w:marRight w:val="0"/>
              <w:marTop w:val="750"/>
              <w:marBottom w:val="750"/>
              <w:divBdr>
                <w:top w:val="none" w:sz="0" w:space="0" w:color="auto"/>
                <w:left w:val="none" w:sz="0" w:space="0" w:color="auto"/>
                <w:bottom w:val="none" w:sz="0" w:space="0" w:color="auto"/>
                <w:right w:val="none" w:sz="0" w:space="0" w:color="auto"/>
              </w:divBdr>
              <w:divsChild>
                <w:div w:id="505096162">
                  <w:marLeft w:val="0"/>
                  <w:marRight w:val="0"/>
                  <w:marTop w:val="0"/>
                  <w:marBottom w:val="0"/>
                  <w:divBdr>
                    <w:top w:val="none" w:sz="0" w:space="0" w:color="auto"/>
                    <w:left w:val="none" w:sz="0" w:space="0" w:color="auto"/>
                    <w:bottom w:val="none" w:sz="0" w:space="0" w:color="auto"/>
                    <w:right w:val="none" w:sz="0" w:space="0" w:color="auto"/>
                  </w:divBdr>
                  <w:divsChild>
                    <w:div w:id="1427728799">
                      <w:marLeft w:val="0"/>
                      <w:marRight w:val="0"/>
                      <w:marTop w:val="0"/>
                      <w:marBottom w:val="0"/>
                      <w:divBdr>
                        <w:top w:val="none" w:sz="0" w:space="0" w:color="auto"/>
                        <w:left w:val="none" w:sz="0" w:space="0" w:color="auto"/>
                        <w:bottom w:val="none" w:sz="0" w:space="0" w:color="auto"/>
                        <w:right w:val="none" w:sz="0" w:space="0" w:color="auto"/>
                      </w:divBdr>
                      <w:divsChild>
                        <w:div w:id="633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504731">
          <w:marLeft w:val="0"/>
          <w:marRight w:val="0"/>
          <w:marTop w:val="100"/>
          <w:marBottom w:val="100"/>
          <w:divBdr>
            <w:top w:val="dashed" w:sz="6" w:space="0" w:color="A8A8A8"/>
            <w:left w:val="none" w:sz="0" w:space="0" w:color="auto"/>
            <w:bottom w:val="none" w:sz="0" w:space="0" w:color="auto"/>
            <w:right w:val="none" w:sz="0" w:space="0" w:color="auto"/>
          </w:divBdr>
          <w:divsChild>
            <w:div w:id="1340155940">
              <w:marLeft w:val="0"/>
              <w:marRight w:val="0"/>
              <w:marTop w:val="750"/>
              <w:marBottom w:val="750"/>
              <w:divBdr>
                <w:top w:val="none" w:sz="0" w:space="0" w:color="auto"/>
                <w:left w:val="none" w:sz="0" w:space="0" w:color="auto"/>
                <w:bottom w:val="none" w:sz="0" w:space="0" w:color="auto"/>
                <w:right w:val="none" w:sz="0" w:space="0" w:color="auto"/>
              </w:divBdr>
              <w:divsChild>
                <w:div w:id="2115048985">
                  <w:marLeft w:val="0"/>
                  <w:marRight w:val="0"/>
                  <w:marTop w:val="0"/>
                  <w:marBottom w:val="0"/>
                  <w:divBdr>
                    <w:top w:val="none" w:sz="0" w:space="0" w:color="auto"/>
                    <w:left w:val="none" w:sz="0" w:space="0" w:color="auto"/>
                    <w:bottom w:val="none" w:sz="0" w:space="0" w:color="auto"/>
                    <w:right w:val="none" w:sz="0" w:space="0" w:color="auto"/>
                  </w:divBdr>
                  <w:divsChild>
                    <w:div w:id="174812034">
                      <w:marLeft w:val="0"/>
                      <w:marRight w:val="0"/>
                      <w:marTop w:val="0"/>
                      <w:marBottom w:val="0"/>
                      <w:divBdr>
                        <w:top w:val="none" w:sz="0" w:space="0" w:color="auto"/>
                        <w:left w:val="none" w:sz="0" w:space="0" w:color="auto"/>
                        <w:bottom w:val="none" w:sz="0" w:space="0" w:color="auto"/>
                        <w:right w:val="none" w:sz="0" w:space="0" w:color="auto"/>
                      </w:divBdr>
                      <w:divsChild>
                        <w:div w:id="7857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367747">
      <w:bodyDiv w:val="1"/>
      <w:marLeft w:val="0"/>
      <w:marRight w:val="0"/>
      <w:marTop w:val="0"/>
      <w:marBottom w:val="0"/>
      <w:divBdr>
        <w:top w:val="none" w:sz="0" w:space="0" w:color="auto"/>
        <w:left w:val="none" w:sz="0" w:space="0" w:color="auto"/>
        <w:bottom w:val="none" w:sz="0" w:space="0" w:color="auto"/>
        <w:right w:val="none" w:sz="0" w:space="0" w:color="auto"/>
      </w:divBdr>
      <w:divsChild>
        <w:div w:id="1069499300">
          <w:marLeft w:val="0"/>
          <w:marRight w:val="0"/>
          <w:marTop w:val="0"/>
          <w:marBottom w:val="0"/>
          <w:divBdr>
            <w:top w:val="none" w:sz="0" w:space="0" w:color="auto"/>
            <w:left w:val="none" w:sz="0" w:space="0" w:color="auto"/>
            <w:bottom w:val="none" w:sz="0" w:space="0" w:color="auto"/>
            <w:right w:val="none" w:sz="0" w:space="0" w:color="auto"/>
          </w:divBdr>
        </w:div>
        <w:div w:id="422579352">
          <w:marLeft w:val="0"/>
          <w:marRight w:val="0"/>
          <w:marTop w:val="0"/>
          <w:marBottom w:val="0"/>
          <w:divBdr>
            <w:top w:val="none" w:sz="0" w:space="0" w:color="auto"/>
            <w:left w:val="none" w:sz="0" w:space="0" w:color="auto"/>
            <w:bottom w:val="none" w:sz="0" w:space="0" w:color="auto"/>
            <w:right w:val="none" w:sz="0" w:space="0" w:color="auto"/>
          </w:divBdr>
        </w:div>
        <w:div w:id="636031623">
          <w:marLeft w:val="0"/>
          <w:marRight w:val="0"/>
          <w:marTop w:val="0"/>
          <w:marBottom w:val="0"/>
          <w:divBdr>
            <w:top w:val="none" w:sz="0" w:space="0" w:color="auto"/>
            <w:left w:val="none" w:sz="0" w:space="0" w:color="auto"/>
            <w:bottom w:val="none" w:sz="0" w:space="0" w:color="auto"/>
            <w:right w:val="none" w:sz="0" w:space="0" w:color="auto"/>
          </w:divBdr>
        </w:div>
      </w:divsChild>
    </w:div>
    <w:div w:id="1243296705">
      <w:bodyDiv w:val="1"/>
      <w:marLeft w:val="0"/>
      <w:marRight w:val="0"/>
      <w:marTop w:val="0"/>
      <w:marBottom w:val="0"/>
      <w:divBdr>
        <w:top w:val="none" w:sz="0" w:space="0" w:color="auto"/>
        <w:left w:val="none" w:sz="0" w:space="0" w:color="auto"/>
        <w:bottom w:val="none" w:sz="0" w:space="0" w:color="auto"/>
        <w:right w:val="none" w:sz="0" w:space="0" w:color="auto"/>
      </w:divBdr>
      <w:divsChild>
        <w:div w:id="132405299">
          <w:marLeft w:val="0"/>
          <w:marRight w:val="0"/>
          <w:marTop w:val="0"/>
          <w:marBottom w:val="0"/>
          <w:divBdr>
            <w:top w:val="none" w:sz="0" w:space="0" w:color="auto"/>
            <w:left w:val="none" w:sz="0" w:space="0" w:color="auto"/>
            <w:bottom w:val="none" w:sz="0" w:space="0" w:color="auto"/>
            <w:right w:val="none" w:sz="0" w:space="0" w:color="auto"/>
          </w:divBdr>
        </w:div>
        <w:div w:id="1144590235">
          <w:marLeft w:val="0"/>
          <w:marRight w:val="0"/>
          <w:marTop w:val="0"/>
          <w:marBottom w:val="0"/>
          <w:divBdr>
            <w:top w:val="none" w:sz="0" w:space="0" w:color="auto"/>
            <w:left w:val="none" w:sz="0" w:space="0" w:color="auto"/>
            <w:bottom w:val="none" w:sz="0" w:space="0" w:color="auto"/>
            <w:right w:val="none" w:sz="0" w:space="0" w:color="auto"/>
          </w:divBdr>
        </w:div>
        <w:div w:id="662705652">
          <w:marLeft w:val="0"/>
          <w:marRight w:val="0"/>
          <w:marTop w:val="0"/>
          <w:marBottom w:val="0"/>
          <w:divBdr>
            <w:top w:val="none" w:sz="0" w:space="0" w:color="auto"/>
            <w:left w:val="none" w:sz="0" w:space="0" w:color="auto"/>
            <w:bottom w:val="none" w:sz="0" w:space="0" w:color="auto"/>
            <w:right w:val="none" w:sz="0" w:space="0" w:color="auto"/>
          </w:divBdr>
        </w:div>
      </w:divsChild>
    </w:div>
    <w:div w:id="1290740100">
      <w:bodyDiv w:val="1"/>
      <w:marLeft w:val="0"/>
      <w:marRight w:val="0"/>
      <w:marTop w:val="0"/>
      <w:marBottom w:val="0"/>
      <w:divBdr>
        <w:top w:val="none" w:sz="0" w:space="0" w:color="auto"/>
        <w:left w:val="none" w:sz="0" w:space="0" w:color="auto"/>
        <w:bottom w:val="none" w:sz="0" w:space="0" w:color="auto"/>
        <w:right w:val="none" w:sz="0" w:space="0" w:color="auto"/>
      </w:divBdr>
    </w:div>
    <w:div w:id="1487475864">
      <w:bodyDiv w:val="1"/>
      <w:marLeft w:val="0"/>
      <w:marRight w:val="0"/>
      <w:marTop w:val="0"/>
      <w:marBottom w:val="0"/>
      <w:divBdr>
        <w:top w:val="none" w:sz="0" w:space="0" w:color="auto"/>
        <w:left w:val="none" w:sz="0" w:space="0" w:color="auto"/>
        <w:bottom w:val="none" w:sz="0" w:space="0" w:color="auto"/>
        <w:right w:val="none" w:sz="0" w:space="0" w:color="auto"/>
      </w:divBdr>
    </w:div>
    <w:div w:id="1684744096">
      <w:bodyDiv w:val="1"/>
      <w:marLeft w:val="0"/>
      <w:marRight w:val="0"/>
      <w:marTop w:val="0"/>
      <w:marBottom w:val="0"/>
      <w:divBdr>
        <w:top w:val="none" w:sz="0" w:space="0" w:color="auto"/>
        <w:left w:val="none" w:sz="0" w:space="0" w:color="auto"/>
        <w:bottom w:val="none" w:sz="0" w:space="0" w:color="auto"/>
        <w:right w:val="none" w:sz="0" w:space="0" w:color="auto"/>
      </w:divBdr>
    </w:div>
    <w:div w:id="1684892904">
      <w:bodyDiv w:val="1"/>
      <w:marLeft w:val="0"/>
      <w:marRight w:val="0"/>
      <w:marTop w:val="0"/>
      <w:marBottom w:val="0"/>
      <w:divBdr>
        <w:top w:val="none" w:sz="0" w:space="0" w:color="auto"/>
        <w:left w:val="none" w:sz="0" w:space="0" w:color="auto"/>
        <w:bottom w:val="none" w:sz="0" w:space="0" w:color="auto"/>
        <w:right w:val="none" w:sz="0" w:space="0" w:color="auto"/>
      </w:divBdr>
    </w:div>
    <w:div w:id="1715616974">
      <w:bodyDiv w:val="1"/>
      <w:marLeft w:val="0"/>
      <w:marRight w:val="0"/>
      <w:marTop w:val="0"/>
      <w:marBottom w:val="0"/>
      <w:divBdr>
        <w:top w:val="none" w:sz="0" w:space="0" w:color="auto"/>
        <w:left w:val="none" w:sz="0" w:space="0" w:color="auto"/>
        <w:bottom w:val="none" w:sz="0" w:space="0" w:color="auto"/>
        <w:right w:val="none" w:sz="0" w:space="0" w:color="auto"/>
      </w:divBdr>
    </w:div>
    <w:div w:id="1836412179">
      <w:bodyDiv w:val="1"/>
      <w:marLeft w:val="0"/>
      <w:marRight w:val="0"/>
      <w:marTop w:val="0"/>
      <w:marBottom w:val="0"/>
      <w:divBdr>
        <w:top w:val="none" w:sz="0" w:space="0" w:color="auto"/>
        <w:left w:val="none" w:sz="0" w:space="0" w:color="auto"/>
        <w:bottom w:val="none" w:sz="0" w:space="0" w:color="auto"/>
        <w:right w:val="none" w:sz="0" w:space="0" w:color="auto"/>
      </w:divBdr>
    </w:div>
    <w:div w:id="1867449998">
      <w:bodyDiv w:val="1"/>
      <w:marLeft w:val="0"/>
      <w:marRight w:val="0"/>
      <w:marTop w:val="0"/>
      <w:marBottom w:val="0"/>
      <w:divBdr>
        <w:top w:val="none" w:sz="0" w:space="0" w:color="auto"/>
        <w:left w:val="none" w:sz="0" w:space="0" w:color="auto"/>
        <w:bottom w:val="none" w:sz="0" w:space="0" w:color="auto"/>
        <w:right w:val="none" w:sz="0" w:space="0" w:color="auto"/>
      </w:divBdr>
    </w:div>
    <w:div w:id="1958179445">
      <w:bodyDiv w:val="1"/>
      <w:marLeft w:val="0"/>
      <w:marRight w:val="0"/>
      <w:marTop w:val="0"/>
      <w:marBottom w:val="0"/>
      <w:divBdr>
        <w:top w:val="none" w:sz="0" w:space="0" w:color="auto"/>
        <w:left w:val="none" w:sz="0" w:space="0" w:color="auto"/>
        <w:bottom w:val="none" w:sz="0" w:space="0" w:color="auto"/>
        <w:right w:val="none" w:sz="0" w:space="0" w:color="auto"/>
      </w:divBdr>
    </w:div>
    <w:div w:id="1985962781">
      <w:bodyDiv w:val="1"/>
      <w:marLeft w:val="0"/>
      <w:marRight w:val="0"/>
      <w:marTop w:val="0"/>
      <w:marBottom w:val="0"/>
      <w:divBdr>
        <w:top w:val="none" w:sz="0" w:space="0" w:color="auto"/>
        <w:left w:val="none" w:sz="0" w:space="0" w:color="auto"/>
        <w:bottom w:val="none" w:sz="0" w:space="0" w:color="auto"/>
        <w:right w:val="none" w:sz="0" w:space="0" w:color="auto"/>
      </w:divBdr>
    </w:div>
    <w:div w:id="2064331985">
      <w:bodyDiv w:val="1"/>
      <w:marLeft w:val="0"/>
      <w:marRight w:val="0"/>
      <w:marTop w:val="0"/>
      <w:marBottom w:val="0"/>
      <w:divBdr>
        <w:top w:val="none" w:sz="0" w:space="0" w:color="auto"/>
        <w:left w:val="none" w:sz="0" w:space="0" w:color="auto"/>
        <w:bottom w:val="none" w:sz="0" w:space="0" w:color="auto"/>
        <w:right w:val="none" w:sz="0" w:space="0" w:color="auto"/>
      </w:divBdr>
    </w:div>
    <w:div w:id="2073231517">
      <w:bodyDiv w:val="1"/>
      <w:marLeft w:val="0"/>
      <w:marRight w:val="0"/>
      <w:marTop w:val="0"/>
      <w:marBottom w:val="0"/>
      <w:divBdr>
        <w:top w:val="none" w:sz="0" w:space="0" w:color="auto"/>
        <w:left w:val="none" w:sz="0" w:space="0" w:color="auto"/>
        <w:bottom w:val="none" w:sz="0" w:space="0" w:color="auto"/>
        <w:right w:val="none" w:sz="0" w:space="0" w:color="auto"/>
      </w:divBdr>
    </w:div>
    <w:div w:id="214338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at.openai.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gel\Downloads\LANTO_A1%20Individual%20Assign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gel\Downloads\LANTO_A1%20Individual%20Assignmen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gel\Downloads\LANTO_A1%20Individual%20Assignmen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ngel\Downloads\LANTO_A1%20Individual%20Assignmen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ngel\Downloads\LANTO_A1%20Individual%20Assignmen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ngel\Downloads\LANTO_A1%20Individual%20Assignment.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gel\Downloads\LANTO_A1%20Individual%20Assignmen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sz="900" b="1" i="0" u="none" strike="noStrike" kern="1200" spc="0" baseline="0">
                <a:solidFill>
                  <a:sysClr val="windowText" lastClr="000000"/>
                </a:solidFill>
                <a:latin typeface="Arial" panose="020B0604020202020204" pitchFamily="34" charset="0"/>
                <a:cs typeface="Arial" panose="020B0604020202020204" pitchFamily="34" charset="0"/>
              </a:rPr>
              <a:t>Significant Influence of Educational Attainment (at least lower and upper secondary) on GDP per capita (in USD)</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2"/>
          <c:order val="2"/>
          <c:tx>
            <c:strRef>
              <c:f>'educational attainment_GDP'!$D$1</c:f>
              <c:strCache>
                <c:ptCount val="1"/>
                <c:pt idx="0">
                  <c:v>NY.GDP.PCAP.CD</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f>'educational attainment_GDP'!$A$2:$A$22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xVal>
          <c:yVal>
            <c:numRef>
              <c:f>'educational attainment_GDP'!$D$2:$D$22</c:f>
              <c:numCache>
                <c:formatCode>General</c:formatCode>
                <c:ptCount val="21"/>
                <c:pt idx="0">
                  <c:v>4572.8443742500003</c:v>
                </c:pt>
                <c:pt idx="1">
                  <c:v>4666.2877520000002</c:v>
                </c:pt>
                <c:pt idx="2">
                  <c:v>5033.2302952500004</c:v>
                </c:pt>
                <c:pt idx="3">
                  <c:v>5630.2250114999997</c:v>
                </c:pt>
                <c:pt idx="4">
                  <c:v>6300.0540700000001</c:v>
                </c:pt>
                <c:pt idx="5">
                  <c:v>6955.1259872500004</c:v>
                </c:pt>
                <c:pt idx="6">
                  <c:v>7423.5627089999998</c:v>
                </c:pt>
                <c:pt idx="7">
                  <c:v>8468.5222522500007</c:v>
                </c:pt>
                <c:pt idx="8">
                  <c:v>9287.8574417500004</c:v>
                </c:pt>
                <c:pt idx="9">
                  <c:v>8802.0062374999998</c:v>
                </c:pt>
                <c:pt idx="10">
                  <c:v>9023.6805955</c:v>
                </c:pt>
                <c:pt idx="11">
                  <c:v>9552.1208784999999</c:v>
                </c:pt>
                <c:pt idx="12">
                  <c:v>9139.9892247499993</c:v>
                </c:pt>
                <c:pt idx="13">
                  <c:v>9519.2102384999998</c:v>
                </c:pt>
                <c:pt idx="14">
                  <c:v>9722.6800897499998</c:v>
                </c:pt>
                <c:pt idx="15">
                  <c:v>9007.6690584999997</c:v>
                </c:pt>
                <c:pt idx="16">
                  <c:v>9304.3039000000008</c:v>
                </c:pt>
                <c:pt idx="17">
                  <c:v>9916.5714122499994</c:v>
                </c:pt>
                <c:pt idx="18">
                  <c:v>10641.9200475</c:v>
                </c:pt>
                <c:pt idx="19">
                  <c:v>10685.2365355</c:v>
                </c:pt>
                <c:pt idx="20">
                  <c:v>9854.5276875</c:v>
                </c:pt>
              </c:numCache>
            </c:numRef>
          </c:yVal>
          <c:smooth val="0"/>
          <c:extLst>
            <c:ext xmlns:c16="http://schemas.microsoft.com/office/drawing/2014/chart" uri="{C3380CC4-5D6E-409C-BE32-E72D297353CC}">
              <c16:uniqueId val="{00000001-5CCB-4ABD-BE54-BFAAB0AF877E}"/>
            </c:ext>
          </c:extLst>
        </c:ser>
        <c:dLbls>
          <c:showLegendKey val="0"/>
          <c:showVal val="0"/>
          <c:showCatName val="0"/>
          <c:showSerName val="0"/>
          <c:showPercent val="0"/>
          <c:showBubbleSize val="0"/>
        </c:dLbls>
        <c:axId val="529087200"/>
        <c:axId val="529088280"/>
      </c:scatterChart>
      <c:scatterChart>
        <c:scatterStyle val="lineMarker"/>
        <c:varyColors val="0"/>
        <c:ser>
          <c:idx val="0"/>
          <c:order val="0"/>
          <c:tx>
            <c:strRef>
              <c:f>'educational attainment_GDP'!$B$1</c:f>
              <c:strCache>
                <c:ptCount val="1"/>
                <c:pt idx="0">
                  <c:v>SE.SEC.CUAT.LOZ.ZS</c:v>
                </c:pt>
              </c:strCache>
            </c:strRef>
          </c:tx>
          <c:spPr>
            <a:ln w="25400" cap="rnd">
              <a:noFill/>
              <a:round/>
            </a:ln>
            <a:effectLst/>
          </c:spPr>
          <c:marker>
            <c:symbol val="circle"/>
            <c:size val="5"/>
            <c:spPr>
              <a:solidFill>
                <a:schemeClr val="accent6"/>
              </a:solidFill>
              <a:ln w="9525">
                <a:solidFill>
                  <a:schemeClr val="accent6"/>
                </a:solidFill>
              </a:ln>
              <a:effectLst/>
            </c:spPr>
          </c:marker>
          <c:xVal>
            <c:numRef>
              <c:f>'educational attainment_GDP'!$A$2:$A$22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xVal>
          <c:yVal>
            <c:numRef>
              <c:f>'educational attainment_GDP'!$B$2:$B$22</c:f>
              <c:numCache>
                <c:formatCode>General</c:formatCode>
                <c:ptCount val="21"/>
                <c:pt idx="0">
                  <c:v>36.965000632500001</c:v>
                </c:pt>
                <c:pt idx="1">
                  <c:v>37.767499444999999</c:v>
                </c:pt>
                <c:pt idx="2">
                  <c:v>39.337500095000003</c:v>
                </c:pt>
                <c:pt idx="3">
                  <c:v>40.422499655000003</c:v>
                </c:pt>
                <c:pt idx="4">
                  <c:v>41.980000975000003</c:v>
                </c:pt>
                <c:pt idx="5">
                  <c:v>42.42250061</c:v>
                </c:pt>
                <c:pt idx="6">
                  <c:v>43.872500422500003</c:v>
                </c:pt>
                <c:pt idx="7">
                  <c:v>45.325000762499997</c:v>
                </c:pt>
                <c:pt idx="8">
                  <c:v>45.462499617500001</c:v>
                </c:pt>
                <c:pt idx="9">
                  <c:v>46.615000725000002</c:v>
                </c:pt>
                <c:pt idx="10">
                  <c:v>47.482499122500002</c:v>
                </c:pt>
                <c:pt idx="11">
                  <c:v>48.889999387499998</c:v>
                </c:pt>
                <c:pt idx="12">
                  <c:v>50.374999045000003</c:v>
                </c:pt>
                <c:pt idx="13">
                  <c:v>51.280000687499999</c:v>
                </c:pt>
                <c:pt idx="14">
                  <c:v>52.519999505000001</c:v>
                </c:pt>
                <c:pt idx="15">
                  <c:v>53.632500647500002</c:v>
                </c:pt>
                <c:pt idx="16">
                  <c:v>54.164999962499998</c:v>
                </c:pt>
                <c:pt idx="17">
                  <c:v>54.644999507500003</c:v>
                </c:pt>
                <c:pt idx="18">
                  <c:v>55.567500112499999</c:v>
                </c:pt>
                <c:pt idx="19">
                  <c:v>57.51499939</c:v>
                </c:pt>
                <c:pt idx="20">
                  <c:v>58.332499502499999</c:v>
                </c:pt>
              </c:numCache>
            </c:numRef>
          </c:yVal>
          <c:smooth val="0"/>
          <c:extLst>
            <c:ext xmlns:c16="http://schemas.microsoft.com/office/drawing/2014/chart" uri="{C3380CC4-5D6E-409C-BE32-E72D297353CC}">
              <c16:uniqueId val="{00000002-5CCB-4ABD-BE54-BFAAB0AF877E}"/>
            </c:ext>
          </c:extLst>
        </c:ser>
        <c:ser>
          <c:idx val="1"/>
          <c:order val="1"/>
          <c:tx>
            <c:strRef>
              <c:f>'educational attainment_GDP'!$C$1</c:f>
              <c:strCache>
                <c:ptCount val="1"/>
                <c:pt idx="0">
                  <c:v>SE.SEC.CUAT.UP.ZS</c:v>
                </c:pt>
              </c:strCache>
            </c:strRef>
          </c:tx>
          <c:spPr>
            <a:ln w="25400" cap="rnd">
              <a:noFill/>
              <a:round/>
            </a:ln>
            <a:effectLst/>
          </c:spPr>
          <c:marker>
            <c:symbol val="circle"/>
            <c:size val="5"/>
            <c:spPr>
              <a:solidFill>
                <a:schemeClr val="accent5"/>
              </a:solidFill>
              <a:ln w="9525">
                <a:solidFill>
                  <a:schemeClr val="accent5"/>
                </a:solidFill>
              </a:ln>
              <a:effectLst/>
            </c:spPr>
          </c:marker>
          <c:xVal>
            <c:numRef>
              <c:f>'educational attainment_GDP'!$A$2:$A$22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xVal>
          <c:yVal>
            <c:numRef>
              <c:f>'educational attainment_GDP'!$C$2:$C$22</c:f>
              <c:numCache>
                <c:formatCode>General</c:formatCode>
                <c:ptCount val="21"/>
                <c:pt idx="0">
                  <c:v>27.574000170000001</c:v>
                </c:pt>
                <c:pt idx="1">
                  <c:v>27.619999698000001</c:v>
                </c:pt>
                <c:pt idx="2">
                  <c:v>28.772000504000001</c:v>
                </c:pt>
                <c:pt idx="3">
                  <c:v>29.642000198000002</c:v>
                </c:pt>
                <c:pt idx="4">
                  <c:v>30.764000320000001</c:v>
                </c:pt>
                <c:pt idx="5">
                  <c:v>31.067999648000001</c:v>
                </c:pt>
                <c:pt idx="6">
                  <c:v>32.373999783999999</c:v>
                </c:pt>
                <c:pt idx="7">
                  <c:v>33.262000657999998</c:v>
                </c:pt>
                <c:pt idx="8">
                  <c:v>33.381999970000003</c:v>
                </c:pt>
                <c:pt idx="9">
                  <c:v>34.732000354</c:v>
                </c:pt>
                <c:pt idx="10">
                  <c:v>35.424000548000002</c:v>
                </c:pt>
                <c:pt idx="11">
                  <c:v>35.921999737999997</c:v>
                </c:pt>
                <c:pt idx="12">
                  <c:v>38.012318422</c:v>
                </c:pt>
                <c:pt idx="13">
                  <c:v>38.61000061</c:v>
                </c:pt>
                <c:pt idx="14">
                  <c:v>39.772000120000001</c:v>
                </c:pt>
                <c:pt idx="15">
                  <c:v>40.677999497999998</c:v>
                </c:pt>
                <c:pt idx="16">
                  <c:v>41.180000305999997</c:v>
                </c:pt>
                <c:pt idx="17">
                  <c:v>41.238000106000001</c:v>
                </c:pt>
                <c:pt idx="18">
                  <c:v>42.172000122</c:v>
                </c:pt>
                <c:pt idx="19">
                  <c:v>44.212000275999998</c:v>
                </c:pt>
                <c:pt idx="20">
                  <c:v>45.813461302</c:v>
                </c:pt>
              </c:numCache>
            </c:numRef>
          </c:yVal>
          <c:smooth val="0"/>
          <c:extLst>
            <c:ext xmlns:c16="http://schemas.microsoft.com/office/drawing/2014/chart" uri="{C3380CC4-5D6E-409C-BE32-E72D297353CC}">
              <c16:uniqueId val="{00000003-5CCB-4ABD-BE54-BFAAB0AF877E}"/>
            </c:ext>
          </c:extLst>
        </c:ser>
        <c:dLbls>
          <c:showLegendKey val="0"/>
          <c:showVal val="0"/>
          <c:showCatName val="0"/>
          <c:showSerName val="0"/>
          <c:showPercent val="0"/>
          <c:showBubbleSize val="0"/>
        </c:dLbls>
        <c:axId val="653004136"/>
        <c:axId val="653003056"/>
      </c:scatterChart>
      <c:valAx>
        <c:axId val="529087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29088280"/>
        <c:crosses val="autoZero"/>
        <c:crossBetween val="midCat"/>
      </c:valAx>
      <c:valAx>
        <c:axId val="529088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GDP per capita (in 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29087200"/>
        <c:crosses val="autoZero"/>
        <c:crossBetween val="midCat"/>
      </c:valAx>
      <c:valAx>
        <c:axId val="653003056"/>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percentage of the population ages 25 and over </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53004136"/>
        <c:crosses val="max"/>
        <c:crossBetween val="midCat"/>
      </c:valAx>
      <c:valAx>
        <c:axId val="653004136"/>
        <c:scaling>
          <c:orientation val="minMax"/>
        </c:scaling>
        <c:delete val="0"/>
        <c:axPos val="t"/>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53003056"/>
        <c:crosses val="max"/>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SE.SEC.CUAT.UP.ZS Line Fit  Plot</a:t>
            </a:r>
          </a:p>
        </c:rich>
      </c:tx>
      <c:overlay val="0"/>
    </c:title>
    <c:autoTitleDeleted val="0"/>
    <c:plotArea>
      <c:layout/>
      <c:scatterChart>
        <c:scatterStyle val="lineMarker"/>
        <c:varyColors val="0"/>
        <c:ser>
          <c:idx val="0"/>
          <c:order val="0"/>
          <c:tx>
            <c:v>NY.GDP.PCAP.CD</c:v>
          </c:tx>
          <c:spPr>
            <a:ln w="19050">
              <a:noFill/>
            </a:ln>
          </c:spPr>
          <c:xVal>
            <c:numRef>
              <c:f>'educational attainment_GDP'!$C$2:$C$22</c:f>
              <c:numCache>
                <c:formatCode>General</c:formatCode>
                <c:ptCount val="21"/>
                <c:pt idx="0">
                  <c:v>27.574000170000001</c:v>
                </c:pt>
                <c:pt idx="1">
                  <c:v>27.619999698000001</c:v>
                </c:pt>
                <c:pt idx="2">
                  <c:v>28.772000504000001</c:v>
                </c:pt>
                <c:pt idx="3">
                  <c:v>29.642000198000002</c:v>
                </c:pt>
                <c:pt idx="4">
                  <c:v>30.764000320000001</c:v>
                </c:pt>
                <c:pt idx="5">
                  <c:v>31.067999648000001</c:v>
                </c:pt>
                <c:pt idx="6">
                  <c:v>32.373999783999999</c:v>
                </c:pt>
                <c:pt idx="7">
                  <c:v>33.262000657999998</c:v>
                </c:pt>
                <c:pt idx="8">
                  <c:v>33.381999970000003</c:v>
                </c:pt>
                <c:pt idx="9">
                  <c:v>34.732000354</c:v>
                </c:pt>
                <c:pt idx="10">
                  <c:v>35.424000548000002</c:v>
                </c:pt>
                <c:pt idx="11">
                  <c:v>35.921999737999997</c:v>
                </c:pt>
                <c:pt idx="12">
                  <c:v>38.012318422</c:v>
                </c:pt>
                <c:pt idx="13">
                  <c:v>38.61000061</c:v>
                </c:pt>
                <c:pt idx="14">
                  <c:v>39.772000120000001</c:v>
                </c:pt>
                <c:pt idx="15">
                  <c:v>40.677999497999998</c:v>
                </c:pt>
                <c:pt idx="16">
                  <c:v>41.180000305999997</c:v>
                </c:pt>
                <c:pt idx="17">
                  <c:v>41.238000106000001</c:v>
                </c:pt>
                <c:pt idx="18">
                  <c:v>42.172000122</c:v>
                </c:pt>
                <c:pt idx="19">
                  <c:v>44.212000275999998</c:v>
                </c:pt>
                <c:pt idx="20">
                  <c:v>45.813461302</c:v>
                </c:pt>
              </c:numCache>
            </c:numRef>
          </c:xVal>
          <c:yVal>
            <c:numRef>
              <c:f>'educational attainment_GDP'!$D$2:$D$22</c:f>
              <c:numCache>
                <c:formatCode>General</c:formatCode>
                <c:ptCount val="21"/>
                <c:pt idx="0">
                  <c:v>4572.8443742500003</c:v>
                </c:pt>
                <c:pt idx="1">
                  <c:v>4666.2877520000002</c:v>
                </c:pt>
                <c:pt idx="2">
                  <c:v>5033.2302952500004</c:v>
                </c:pt>
                <c:pt idx="3">
                  <c:v>5630.2250114999997</c:v>
                </c:pt>
                <c:pt idx="4">
                  <c:v>6300.0540700000001</c:v>
                </c:pt>
                <c:pt idx="5">
                  <c:v>6955.1259872500004</c:v>
                </c:pt>
                <c:pt idx="6">
                  <c:v>7423.5627089999998</c:v>
                </c:pt>
                <c:pt idx="7">
                  <c:v>8468.5222522500007</c:v>
                </c:pt>
                <c:pt idx="8">
                  <c:v>9287.8574417500004</c:v>
                </c:pt>
                <c:pt idx="9">
                  <c:v>8802.0062374999998</c:v>
                </c:pt>
                <c:pt idx="10">
                  <c:v>9023.6805955</c:v>
                </c:pt>
                <c:pt idx="11">
                  <c:v>9552.1208784999999</c:v>
                </c:pt>
                <c:pt idx="12">
                  <c:v>9139.9892247499993</c:v>
                </c:pt>
                <c:pt idx="13">
                  <c:v>9519.2102384999998</c:v>
                </c:pt>
                <c:pt idx="14">
                  <c:v>9722.6800897499998</c:v>
                </c:pt>
                <c:pt idx="15">
                  <c:v>9007.6690584999997</c:v>
                </c:pt>
                <c:pt idx="16">
                  <c:v>9304.3039000000008</c:v>
                </c:pt>
                <c:pt idx="17">
                  <c:v>9916.5714122499994</c:v>
                </c:pt>
                <c:pt idx="18">
                  <c:v>10641.9200475</c:v>
                </c:pt>
                <c:pt idx="19">
                  <c:v>10685.2365355</c:v>
                </c:pt>
                <c:pt idx="20">
                  <c:v>9854.5276875</c:v>
                </c:pt>
              </c:numCache>
            </c:numRef>
          </c:yVal>
          <c:smooth val="0"/>
          <c:extLst>
            <c:ext xmlns:c16="http://schemas.microsoft.com/office/drawing/2014/chart" uri="{C3380CC4-5D6E-409C-BE32-E72D297353CC}">
              <c16:uniqueId val="{00000000-DB94-4206-963E-E5ABE9B5746B}"/>
            </c:ext>
          </c:extLst>
        </c:ser>
        <c:ser>
          <c:idx val="1"/>
          <c:order val="1"/>
          <c:tx>
            <c:v>Predicted NY.GDP.PCAP.CD</c:v>
          </c:tx>
          <c:spPr>
            <a:ln w="19050">
              <a:noFill/>
            </a:ln>
          </c:spPr>
          <c:xVal>
            <c:numRef>
              <c:f>'educational attainment_GDP'!$C$2:$C$22</c:f>
              <c:numCache>
                <c:formatCode>General</c:formatCode>
                <c:ptCount val="21"/>
                <c:pt idx="0">
                  <c:v>27.574000170000001</c:v>
                </c:pt>
                <c:pt idx="1">
                  <c:v>27.619999698000001</c:v>
                </c:pt>
                <c:pt idx="2">
                  <c:v>28.772000504000001</c:v>
                </c:pt>
                <c:pt idx="3">
                  <c:v>29.642000198000002</c:v>
                </c:pt>
                <c:pt idx="4">
                  <c:v>30.764000320000001</c:v>
                </c:pt>
                <c:pt idx="5">
                  <c:v>31.067999648000001</c:v>
                </c:pt>
                <c:pt idx="6">
                  <c:v>32.373999783999999</c:v>
                </c:pt>
                <c:pt idx="7">
                  <c:v>33.262000657999998</c:v>
                </c:pt>
                <c:pt idx="8">
                  <c:v>33.381999970000003</c:v>
                </c:pt>
                <c:pt idx="9">
                  <c:v>34.732000354</c:v>
                </c:pt>
                <c:pt idx="10">
                  <c:v>35.424000548000002</c:v>
                </c:pt>
                <c:pt idx="11">
                  <c:v>35.921999737999997</c:v>
                </c:pt>
                <c:pt idx="12">
                  <c:v>38.012318422</c:v>
                </c:pt>
                <c:pt idx="13">
                  <c:v>38.61000061</c:v>
                </c:pt>
                <c:pt idx="14">
                  <c:v>39.772000120000001</c:v>
                </c:pt>
                <c:pt idx="15">
                  <c:v>40.677999497999998</c:v>
                </c:pt>
                <c:pt idx="16">
                  <c:v>41.180000305999997</c:v>
                </c:pt>
                <c:pt idx="17">
                  <c:v>41.238000106000001</c:v>
                </c:pt>
                <c:pt idx="18">
                  <c:v>42.172000122</c:v>
                </c:pt>
                <c:pt idx="19">
                  <c:v>44.212000275999998</c:v>
                </c:pt>
                <c:pt idx="20">
                  <c:v>45.813461302</c:v>
                </c:pt>
              </c:numCache>
            </c:numRef>
          </c:xVal>
          <c:yVal>
            <c:numRef>
              <c:f>'educational attainment_GDP'!$N$26:$N$46</c:f>
              <c:numCache>
                <c:formatCode>General</c:formatCode>
                <c:ptCount val="21"/>
                <c:pt idx="0">
                  <c:v>4088.0086637203494</c:v>
                </c:pt>
                <c:pt idx="1">
                  <c:v>5132.0874047873731</c:v>
                </c:pt>
                <c:pt idx="2">
                  <c:v>5785.6645765500871</c:v>
                </c:pt>
                <c:pt idx="3">
                  <c:v>6140.7190947143754</c:v>
                </c:pt>
                <c:pt idx="4">
                  <c:v>6816.3363586630221</c:v>
                </c:pt>
                <c:pt idx="5">
                  <c:v>7027.6042708007735</c:v>
                </c:pt>
                <c:pt idx="6">
                  <c:v>7314.6368160024285</c:v>
                </c:pt>
                <c:pt idx="7">
                  <c:v>8151.8302488197442</c:v>
                </c:pt>
                <c:pt idx="8">
                  <c:v>8184.0770418601387</c:v>
                </c:pt>
                <c:pt idx="9">
                  <c:v>8004.1995119055064</c:v>
                </c:pt>
                <c:pt idx="10">
                  <c:v>8292.7846095141285</c:v>
                </c:pt>
                <c:pt idx="11">
                  <c:v>9578.158491914859</c:v>
                </c:pt>
                <c:pt idx="12">
                  <c:v>8887.505340076852</c:v>
                </c:pt>
                <c:pt idx="13">
                  <c:v>9351.057934714001</c:v>
                </c:pt>
                <c:pt idx="14">
                  <c:v>9537.4726733560674</c:v>
                </c:pt>
                <c:pt idx="15">
                  <c:v>9883.2839332103395</c:v>
                </c:pt>
                <c:pt idx="16">
                  <c:v>9959.4168990895778</c:v>
                </c:pt>
                <c:pt idx="17">
                  <c:v>10544.0388441135</c:v>
                </c:pt>
                <c:pt idx="18">
                  <c:v>10591.784822807822</c:v>
                </c:pt>
                <c:pt idx="19">
                  <c:v>10603.348049183034</c:v>
                </c:pt>
                <c:pt idx="20">
                  <c:v>9633.6102131958978</c:v>
                </c:pt>
              </c:numCache>
            </c:numRef>
          </c:yVal>
          <c:smooth val="0"/>
          <c:extLst>
            <c:ext xmlns:c16="http://schemas.microsoft.com/office/drawing/2014/chart" uri="{C3380CC4-5D6E-409C-BE32-E72D297353CC}">
              <c16:uniqueId val="{00000001-DB94-4206-963E-E5ABE9B5746B}"/>
            </c:ext>
          </c:extLst>
        </c:ser>
        <c:dLbls>
          <c:showLegendKey val="0"/>
          <c:showVal val="0"/>
          <c:showCatName val="0"/>
          <c:showSerName val="0"/>
          <c:showPercent val="0"/>
          <c:showBubbleSize val="0"/>
        </c:dLbls>
        <c:axId val="340251552"/>
        <c:axId val="340258032"/>
      </c:scatterChart>
      <c:valAx>
        <c:axId val="340251552"/>
        <c:scaling>
          <c:orientation val="minMax"/>
        </c:scaling>
        <c:delete val="0"/>
        <c:axPos val="b"/>
        <c:title>
          <c:tx>
            <c:rich>
              <a:bodyPr/>
              <a:lstStyle/>
              <a:p>
                <a:pPr>
                  <a:defRPr/>
                </a:pPr>
                <a:r>
                  <a:rPr lang="en-US"/>
                  <a:t>SE.SEC.CUAT.UP.ZS</a:t>
                </a:r>
              </a:p>
            </c:rich>
          </c:tx>
          <c:overlay val="0"/>
        </c:title>
        <c:numFmt formatCode="General" sourceLinked="1"/>
        <c:majorTickMark val="out"/>
        <c:minorTickMark val="none"/>
        <c:tickLblPos val="nextTo"/>
        <c:crossAx val="340258032"/>
        <c:crosses val="autoZero"/>
        <c:crossBetween val="midCat"/>
      </c:valAx>
      <c:valAx>
        <c:axId val="340258032"/>
        <c:scaling>
          <c:orientation val="minMax"/>
        </c:scaling>
        <c:delete val="0"/>
        <c:axPos val="l"/>
        <c:title>
          <c:tx>
            <c:rich>
              <a:bodyPr/>
              <a:lstStyle/>
              <a:p>
                <a:pPr>
                  <a:defRPr/>
                </a:pPr>
                <a:r>
                  <a:rPr lang="en-US"/>
                  <a:t>NY.GDP.PCAP.CD</a:t>
                </a:r>
              </a:p>
            </c:rich>
          </c:tx>
          <c:overlay val="0"/>
        </c:title>
        <c:numFmt formatCode="General" sourceLinked="1"/>
        <c:majorTickMark val="out"/>
        <c:minorTickMark val="none"/>
        <c:tickLblPos val="nextTo"/>
        <c:crossAx val="340251552"/>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SE.SEC.CUAT.LOZ.ZS Line Fit  Plot</a:t>
            </a:r>
          </a:p>
        </c:rich>
      </c:tx>
      <c:overlay val="0"/>
    </c:title>
    <c:autoTitleDeleted val="0"/>
    <c:plotArea>
      <c:layout/>
      <c:scatterChart>
        <c:scatterStyle val="lineMarker"/>
        <c:varyColors val="0"/>
        <c:ser>
          <c:idx val="0"/>
          <c:order val="0"/>
          <c:tx>
            <c:v>NY.GDP.PCAP.CD</c:v>
          </c:tx>
          <c:spPr>
            <a:ln w="19050">
              <a:noFill/>
            </a:ln>
          </c:spPr>
          <c:xVal>
            <c:numRef>
              <c:f>'educational attainment_GDP'!$B$2:$B$22</c:f>
              <c:numCache>
                <c:formatCode>General</c:formatCode>
                <c:ptCount val="21"/>
                <c:pt idx="0">
                  <c:v>36.965000632500001</c:v>
                </c:pt>
                <c:pt idx="1">
                  <c:v>37.767499444999999</c:v>
                </c:pt>
                <c:pt idx="2">
                  <c:v>39.337500095000003</c:v>
                </c:pt>
                <c:pt idx="3">
                  <c:v>40.422499655000003</c:v>
                </c:pt>
                <c:pt idx="4">
                  <c:v>41.980000975000003</c:v>
                </c:pt>
                <c:pt idx="5">
                  <c:v>42.42250061</c:v>
                </c:pt>
                <c:pt idx="6">
                  <c:v>43.872500422500003</c:v>
                </c:pt>
                <c:pt idx="7">
                  <c:v>45.325000762499997</c:v>
                </c:pt>
                <c:pt idx="8">
                  <c:v>45.462499617500001</c:v>
                </c:pt>
                <c:pt idx="9">
                  <c:v>46.615000725000002</c:v>
                </c:pt>
                <c:pt idx="10">
                  <c:v>47.482499122500002</c:v>
                </c:pt>
                <c:pt idx="11">
                  <c:v>48.889999387499998</c:v>
                </c:pt>
                <c:pt idx="12">
                  <c:v>50.374999045000003</c:v>
                </c:pt>
                <c:pt idx="13">
                  <c:v>51.280000687499999</c:v>
                </c:pt>
                <c:pt idx="14">
                  <c:v>52.519999505000001</c:v>
                </c:pt>
                <c:pt idx="15">
                  <c:v>53.632500647500002</c:v>
                </c:pt>
                <c:pt idx="16">
                  <c:v>54.164999962499998</c:v>
                </c:pt>
                <c:pt idx="17">
                  <c:v>54.644999507500003</c:v>
                </c:pt>
                <c:pt idx="18">
                  <c:v>55.567500112499999</c:v>
                </c:pt>
                <c:pt idx="19">
                  <c:v>57.51499939</c:v>
                </c:pt>
                <c:pt idx="20">
                  <c:v>58.332499502499999</c:v>
                </c:pt>
              </c:numCache>
            </c:numRef>
          </c:xVal>
          <c:yVal>
            <c:numRef>
              <c:f>'educational attainment_GDP'!$D$2:$D$22</c:f>
              <c:numCache>
                <c:formatCode>General</c:formatCode>
                <c:ptCount val="21"/>
                <c:pt idx="0">
                  <c:v>4572.8443742500003</c:v>
                </c:pt>
                <c:pt idx="1">
                  <c:v>4666.2877520000002</c:v>
                </c:pt>
                <c:pt idx="2">
                  <c:v>5033.2302952500004</c:v>
                </c:pt>
                <c:pt idx="3">
                  <c:v>5630.2250114999997</c:v>
                </c:pt>
                <c:pt idx="4">
                  <c:v>6300.0540700000001</c:v>
                </c:pt>
                <c:pt idx="5">
                  <c:v>6955.1259872500004</c:v>
                </c:pt>
                <c:pt idx="6">
                  <c:v>7423.5627089999998</c:v>
                </c:pt>
                <c:pt idx="7">
                  <c:v>8468.5222522500007</c:v>
                </c:pt>
                <c:pt idx="8">
                  <c:v>9287.8574417500004</c:v>
                </c:pt>
                <c:pt idx="9">
                  <c:v>8802.0062374999998</c:v>
                </c:pt>
                <c:pt idx="10">
                  <c:v>9023.6805955</c:v>
                </c:pt>
                <c:pt idx="11">
                  <c:v>9552.1208784999999</c:v>
                </c:pt>
                <c:pt idx="12">
                  <c:v>9139.9892247499993</c:v>
                </c:pt>
                <c:pt idx="13">
                  <c:v>9519.2102384999998</c:v>
                </c:pt>
                <c:pt idx="14">
                  <c:v>9722.6800897499998</c:v>
                </c:pt>
                <c:pt idx="15">
                  <c:v>9007.6690584999997</c:v>
                </c:pt>
                <c:pt idx="16">
                  <c:v>9304.3039000000008</c:v>
                </c:pt>
                <c:pt idx="17">
                  <c:v>9916.5714122499994</c:v>
                </c:pt>
                <c:pt idx="18">
                  <c:v>10641.9200475</c:v>
                </c:pt>
                <c:pt idx="19">
                  <c:v>10685.2365355</c:v>
                </c:pt>
                <c:pt idx="20">
                  <c:v>9854.5276875</c:v>
                </c:pt>
              </c:numCache>
            </c:numRef>
          </c:yVal>
          <c:smooth val="0"/>
          <c:extLst>
            <c:ext xmlns:c16="http://schemas.microsoft.com/office/drawing/2014/chart" uri="{C3380CC4-5D6E-409C-BE32-E72D297353CC}">
              <c16:uniqueId val="{00000000-5BE8-4B0C-BE10-A4FE96385663}"/>
            </c:ext>
          </c:extLst>
        </c:ser>
        <c:ser>
          <c:idx val="1"/>
          <c:order val="1"/>
          <c:tx>
            <c:v>Predicted NY.GDP.PCAP.CD</c:v>
          </c:tx>
          <c:spPr>
            <a:ln w="19050">
              <a:noFill/>
            </a:ln>
          </c:spPr>
          <c:xVal>
            <c:numRef>
              <c:f>'educational attainment_GDP'!$B$2:$B$22</c:f>
              <c:numCache>
                <c:formatCode>General</c:formatCode>
                <c:ptCount val="21"/>
                <c:pt idx="0">
                  <c:v>36.965000632500001</c:v>
                </c:pt>
                <c:pt idx="1">
                  <c:v>37.767499444999999</c:v>
                </c:pt>
                <c:pt idx="2">
                  <c:v>39.337500095000003</c:v>
                </c:pt>
                <c:pt idx="3">
                  <c:v>40.422499655000003</c:v>
                </c:pt>
                <c:pt idx="4">
                  <c:v>41.980000975000003</c:v>
                </c:pt>
                <c:pt idx="5">
                  <c:v>42.42250061</c:v>
                </c:pt>
                <c:pt idx="6">
                  <c:v>43.872500422500003</c:v>
                </c:pt>
                <c:pt idx="7">
                  <c:v>45.325000762499997</c:v>
                </c:pt>
                <c:pt idx="8">
                  <c:v>45.462499617500001</c:v>
                </c:pt>
                <c:pt idx="9">
                  <c:v>46.615000725000002</c:v>
                </c:pt>
                <c:pt idx="10">
                  <c:v>47.482499122500002</c:v>
                </c:pt>
                <c:pt idx="11">
                  <c:v>48.889999387499998</c:v>
                </c:pt>
                <c:pt idx="12">
                  <c:v>50.374999045000003</c:v>
                </c:pt>
                <c:pt idx="13">
                  <c:v>51.280000687499999</c:v>
                </c:pt>
                <c:pt idx="14">
                  <c:v>52.519999505000001</c:v>
                </c:pt>
                <c:pt idx="15">
                  <c:v>53.632500647500002</c:v>
                </c:pt>
                <c:pt idx="16">
                  <c:v>54.164999962499998</c:v>
                </c:pt>
                <c:pt idx="17">
                  <c:v>54.644999507500003</c:v>
                </c:pt>
                <c:pt idx="18">
                  <c:v>55.567500112499999</c:v>
                </c:pt>
                <c:pt idx="19">
                  <c:v>57.51499939</c:v>
                </c:pt>
                <c:pt idx="20">
                  <c:v>58.332499502499999</c:v>
                </c:pt>
              </c:numCache>
            </c:numRef>
          </c:xVal>
          <c:yVal>
            <c:numRef>
              <c:f>'educational attainment_GDP'!$N$26:$N$46</c:f>
              <c:numCache>
                <c:formatCode>General</c:formatCode>
                <c:ptCount val="21"/>
                <c:pt idx="0">
                  <c:v>4088.0086637203494</c:v>
                </c:pt>
                <c:pt idx="1">
                  <c:v>5132.0874047873731</c:v>
                </c:pt>
                <c:pt idx="2">
                  <c:v>5785.6645765500871</c:v>
                </c:pt>
                <c:pt idx="3">
                  <c:v>6140.7190947143754</c:v>
                </c:pt>
                <c:pt idx="4">
                  <c:v>6816.3363586630221</c:v>
                </c:pt>
                <c:pt idx="5">
                  <c:v>7027.6042708007735</c:v>
                </c:pt>
                <c:pt idx="6">
                  <c:v>7314.6368160024285</c:v>
                </c:pt>
                <c:pt idx="7">
                  <c:v>8151.8302488197442</c:v>
                </c:pt>
                <c:pt idx="8">
                  <c:v>8184.0770418601387</c:v>
                </c:pt>
                <c:pt idx="9">
                  <c:v>8004.1995119055064</c:v>
                </c:pt>
                <c:pt idx="10">
                  <c:v>8292.7846095141285</c:v>
                </c:pt>
                <c:pt idx="11">
                  <c:v>9578.158491914859</c:v>
                </c:pt>
                <c:pt idx="12">
                  <c:v>8887.505340076852</c:v>
                </c:pt>
                <c:pt idx="13">
                  <c:v>9351.057934714001</c:v>
                </c:pt>
                <c:pt idx="14">
                  <c:v>9537.4726733560674</c:v>
                </c:pt>
                <c:pt idx="15">
                  <c:v>9883.2839332103395</c:v>
                </c:pt>
                <c:pt idx="16">
                  <c:v>9959.4168990895778</c:v>
                </c:pt>
                <c:pt idx="17">
                  <c:v>10544.0388441135</c:v>
                </c:pt>
                <c:pt idx="18">
                  <c:v>10591.784822807822</c:v>
                </c:pt>
                <c:pt idx="19">
                  <c:v>10603.348049183034</c:v>
                </c:pt>
                <c:pt idx="20">
                  <c:v>9633.6102131958978</c:v>
                </c:pt>
              </c:numCache>
            </c:numRef>
          </c:yVal>
          <c:smooth val="0"/>
          <c:extLst>
            <c:ext xmlns:c16="http://schemas.microsoft.com/office/drawing/2014/chart" uri="{C3380CC4-5D6E-409C-BE32-E72D297353CC}">
              <c16:uniqueId val="{00000001-5BE8-4B0C-BE10-A4FE96385663}"/>
            </c:ext>
          </c:extLst>
        </c:ser>
        <c:dLbls>
          <c:showLegendKey val="0"/>
          <c:showVal val="0"/>
          <c:showCatName val="0"/>
          <c:showSerName val="0"/>
          <c:showPercent val="0"/>
          <c:showBubbleSize val="0"/>
        </c:dLbls>
        <c:axId val="340259832"/>
        <c:axId val="340256592"/>
      </c:scatterChart>
      <c:valAx>
        <c:axId val="340259832"/>
        <c:scaling>
          <c:orientation val="minMax"/>
        </c:scaling>
        <c:delete val="0"/>
        <c:axPos val="b"/>
        <c:title>
          <c:tx>
            <c:rich>
              <a:bodyPr/>
              <a:lstStyle/>
              <a:p>
                <a:pPr>
                  <a:defRPr/>
                </a:pPr>
                <a:r>
                  <a:rPr lang="en-US"/>
                  <a:t>SE.SEC.CUAT.LOZ.ZS</a:t>
                </a:r>
              </a:p>
            </c:rich>
          </c:tx>
          <c:overlay val="0"/>
        </c:title>
        <c:numFmt formatCode="General" sourceLinked="1"/>
        <c:majorTickMark val="out"/>
        <c:minorTickMark val="none"/>
        <c:tickLblPos val="nextTo"/>
        <c:crossAx val="340256592"/>
        <c:crosses val="autoZero"/>
        <c:crossBetween val="midCat"/>
      </c:valAx>
      <c:valAx>
        <c:axId val="340256592"/>
        <c:scaling>
          <c:orientation val="minMax"/>
        </c:scaling>
        <c:delete val="0"/>
        <c:axPos val="l"/>
        <c:title>
          <c:tx>
            <c:rich>
              <a:bodyPr/>
              <a:lstStyle/>
              <a:p>
                <a:pPr>
                  <a:defRPr/>
                </a:pPr>
                <a:r>
                  <a:rPr lang="en-US"/>
                  <a:t>NY.GDP.PCAP.CD</a:t>
                </a:r>
              </a:p>
            </c:rich>
          </c:tx>
          <c:overlay val="0"/>
        </c:title>
        <c:numFmt formatCode="General" sourceLinked="1"/>
        <c:majorTickMark val="out"/>
        <c:minorTickMark val="none"/>
        <c:tickLblPos val="nextTo"/>
        <c:crossAx val="340259832"/>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SE.SEC.CUAT.LOZ.ZS  Residual Plot</a:t>
            </a:r>
          </a:p>
        </c:rich>
      </c:tx>
      <c:overlay val="0"/>
    </c:title>
    <c:autoTitleDeleted val="0"/>
    <c:plotArea>
      <c:layout/>
      <c:scatterChart>
        <c:scatterStyle val="lineMarker"/>
        <c:varyColors val="0"/>
        <c:ser>
          <c:idx val="0"/>
          <c:order val="0"/>
          <c:spPr>
            <a:ln w="19050">
              <a:noFill/>
            </a:ln>
          </c:spPr>
          <c:xVal>
            <c:numRef>
              <c:f>'educational attainment_GDP'!$B$2:$B$22</c:f>
              <c:numCache>
                <c:formatCode>General</c:formatCode>
                <c:ptCount val="21"/>
                <c:pt idx="0">
                  <c:v>36.965000632500001</c:v>
                </c:pt>
                <c:pt idx="1">
                  <c:v>37.767499444999999</c:v>
                </c:pt>
                <c:pt idx="2">
                  <c:v>39.337500095000003</c:v>
                </c:pt>
                <c:pt idx="3">
                  <c:v>40.422499655000003</c:v>
                </c:pt>
                <c:pt idx="4">
                  <c:v>41.980000975000003</c:v>
                </c:pt>
                <c:pt idx="5">
                  <c:v>42.42250061</c:v>
                </c:pt>
                <c:pt idx="6">
                  <c:v>43.872500422500003</c:v>
                </c:pt>
                <c:pt idx="7">
                  <c:v>45.325000762499997</c:v>
                </c:pt>
                <c:pt idx="8">
                  <c:v>45.462499617500001</c:v>
                </c:pt>
                <c:pt idx="9">
                  <c:v>46.615000725000002</c:v>
                </c:pt>
                <c:pt idx="10">
                  <c:v>47.482499122500002</c:v>
                </c:pt>
                <c:pt idx="11">
                  <c:v>48.889999387499998</c:v>
                </c:pt>
                <c:pt idx="12">
                  <c:v>50.374999045000003</c:v>
                </c:pt>
                <c:pt idx="13">
                  <c:v>51.280000687499999</c:v>
                </c:pt>
                <c:pt idx="14">
                  <c:v>52.519999505000001</c:v>
                </c:pt>
                <c:pt idx="15">
                  <c:v>53.632500647500002</c:v>
                </c:pt>
                <c:pt idx="16">
                  <c:v>54.164999962499998</c:v>
                </c:pt>
                <c:pt idx="17">
                  <c:v>54.644999507500003</c:v>
                </c:pt>
                <c:pt idx="18">
                  <c:v>55.567500112499999</c:v>
                </c:pt>
                <c:pt idx="19">
                  <c:v>57.51499939</c:v>
                </c:pt>
                <c:pt idx="20">
                  <c:v>58.332499502499999</c:v>
                </c:pt>
              </c:numCache>
            </c:numRef>
          </c:xVal>
          <c:yVal>
            <c:numRef>
              <c:f>'educational attainment_GDP'!$O$26:$O$46</c:f>
              <c:numCache>
                <c:formatCode>General</c:formatCode>
                <c:ptCount val="21"/>
                <c:pt idx="0">
                  <c:v>484.8357105296509</c:v>
                </c:pt>
                <c:pt idx="1">
                  <c:v>-465.79965278737291</c:v>
                </c:pt>
                <c:pt idx="2">
                  <c:v>-752.4342813000867</c:v>
                </c:pt>
                <c:pt idx="3">
                  <c:v>-510.49408321437568</c:v>
                </c:pt>
                <c:pt idx="4">
                  <c:v>-516.28228866302197</c:v>
                </c:pt>
                <c:pt idx="5">
                  <c:v>-72.478283550773085</c:v>
                </c:pt>
                <c:pt idx="6">
                  <c:v>108.92589299757128</c:v>
                </c:pt>
                <c:pt idx="7">
                  <c:v>316.69200343025659</c:v>
                </c:pt>
                <c:pt idx="8">
                  <c:v>1103.7803998898617</c:v>
                </c:pt>
                <c:pt idx="9">
                  <c:v>797.8067255944934</c:v>
                </c:pt>
                <c:pt idx="10">
                  <c:v>730.89598598587145</c:v>
                </c:pt>
                <c:pt idx="11">
                  <c:v>-26.037613414859152</c:v>
                </c:pt>
                <c:pt idx="12">
                  <c:v>252.48388467314726</c:v>
                </c:pt>
                <c:pt idx="13">
                  <c:v>168.15230378599881</c:v>
                </c:pt>
                <c:pt idx="14">
                  <c:v>185.20741639393236</c:v>
                </c:pt>
                <c:pt idx="15">
                  <c:v>-875.61487471033979</c:v>
                </c:pt>
                <c:pt idx="16">
                  <c:v>-655.11299908957699</c:v>
                </c:pt>
                <c:pt idx="17">
                  <c:v>-627.46743186350068</c:v>
                </c:pt>
                <c:pt idx="18">
                  <c:v>50.135224692177871</c:v>
                </c:pt>
                <c:pt idx="19">
                  <c:v>81.888486316966009</c:v>
                </c:pt>
                <c:pt idx="20">
                  <c:v>220.91747430410214</c:v>
                </c:pt>
              </c:numCache>
            </c:numRef>
          </c:yVal>
          <c:smooth val="0"/>
          <c:extLst>
            <c:ext xmlns:c16="http://schemas.microsoft.com/office/drawing/2014/chart" uri="{C3380CC4-5D6E-409C-BE32-E72D297353CC}">
              <c16:uniqueId val="{00000000-BB78-4C55-9A5A-F02E881493DA}"/>
            </c:ext>
          </c:extLst>
        </c:ser>
        <c:dLbls>
          <c:showLegendKey val="0"/>
          <c:showVal val="0"/>
          <c:showCatName val="0"/>
          <c:showSerName val="0"/>
          <c:showPercent val="0"/>
          <c:showBubbleSize val="0"/>
        </c:dLbls>
        <c:axId val="340263792"/>
        <c:axId val="340267752"/>
      </c:scatterChart>
      <c:valAx>
        <c:axId val="340263792"/>
        <c:scaling>
          <c:orientation val="minMax"/>
        </c:scaling>
        <c:delete val="0"/>
        <c:axPos val="b"/>
        <c:title>
          <c:tx>
            <c:rich>
              <a:bodyPr/>
              <a:lstStyle/>
              <a:p>
                <a:pPr>
                  <a:defRPr/>
                </a:pPr>
                <a:r>
                  <a:rPr lang="en-US"/>
                  <a:t>SE.SEC.CUAT.LOZ.ZS</a:t>
                </a:r>
              </a:p>
            </c:rich>
          </c:tx>
          <c:overlay val="0"/>
        </c:title>
        <c:numFmt formatCode="General" sourceLinked="1"/>
        <c:majorTickMark val="out"/>
        <c:minorTickMark val="none"/>
        <c:tickLblPos val="nextTo"/>
        <c:crossAx val="340267752"/>
        <c:crosses val="autoZero"/>
        <c:crossBetween val="midCat"/>
      </c:valAx>
      <c:valAx>
        <c:axId val="340267752"/>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340263792"/>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a:pPr>
            <a:r>
              <a:rPr lang="en-US" sz="1050"/>
              <a:t>SE.SEC.CUAT.UP.ZS  Residual Plot</a:t>
            </a:r>
          </a:p>
        </c:rich>
      </c:tx>
      <c:overlay val="0"/>
    </c:title>
    <c:autoTitleDeleted val="0"/>
    <c:plotArea>
      <c:layout/>
      <c:scatterChart>
        <c:scatterStyle val="lineMarker"/>
        <c:varyColors val="0"/>
        <c:ser>
          <c:idx val="0"/>
          <c:order val="0"/>
          <c:spPr>
            <a:ln w="19050">
              <a:noFill/>
            </a:ln>
          </c:spPr>
          <c:xVal>
            <c:numRef>
              <c:f>'educational attainment_GDP'!$C$2:$C$22</c:f>
              <c:numCache>
                <c:formatCode>General</c:formatCode>
                <c:ptCount val="21"/>
                <c:pt idx="0">
                  <c:v>27.574000170000001</c:v>
                </c:pt>
                <c:pt idx="1">
                  <c:v>27.619999698000001</c:v>
                </c:pt>
                <c:pt idx="2">
                  <c:v>28.772000504000001</c:v>
                </c:pt>
                <c:pt idx="3">
                  <c:v>29.642000198000002</c:v>
                </c:pt>
                <c:pt idx="4">
                  <c:v>30.764000320000001</c:v>
                </c:pt>
                <c:pt idx="5">
                  <c:v>31.067999648000001</c:v>
                </c:pt>
                <c:pt idx="6">
                  <c:v>32.373999783999999</c:v>
                </c:pt>
                <c:pt idx="7">
                  <c:v>33.262000657999998</c:v>
                </c:pt>
                <c:pt idx="8">
                  <c:v>33.381999970000003</c:v>
                </c:pt>
                <c:pt idx="9">
                  <c:v>34.732000354</c:v>
                </c:pt>
                <c:pt idx="10">
                  <c:v>35.424000548000002</c:v>
                </c:pt>
                <c:pt idx="11">
                  <c:v>35.921999737999997</c:v>
                </c:pt>
                <c:pt idx="12">
                  <c:v>38.012318422</c:v>
                </c:pt>
                <c:pt idx="13">
                  <c:v>38.61000061</c:v>
                </c:pt>
                <c:pt idx="14">
                  <c:v>39.772000120000001</c:v>
                </c:pt>
                <c:pt idx="15">
                  <c:v>40.677999497999998</c:v>
                </c:pt>
                <c:pt idx="16">
                  <c:v>41.180000305999997</c:v>
                </c:pt>
                <c:pt idx="17">
                  <c:v>41.238000106000001</c:v>
                </c:pt>
                <c:pt idx="18">
                  <c:v>42.172000122</c:v>
                </c:pt>
                <c:pt idx="19">
                  <c:v>44.212000275999998</c:v>
                </c:pt>
                <c:pt idx="20">
                  <c:v>45.813461302</c:v>
                </c:pt>
              </c:numCache>
            </c:numRef>
          </c:xVal>
          <c:yVal>
            <c:numRef>
              <c:f>'educational attainment_GDP'!$O$26:$O$46</c:f>
              <c:numCache>
                <c:formatCode>General</c:formatCode>
                <c:ptCount val="21"/>
                <c:pt idx="0">
                  <c:v>484.8357105296509</c:v>
                </c:pt>
                <c:pt idx="1">
                  <c:v>-465.79965278737291</c:v>
                </c:pt>
                <c:pt idx="2">
                  <c:v>-752.4342813000867</c:v>
                </c:pt>
                <c:pt idx="3">
                  <c:v>-510.49408321437568</c:v>
                </c:pt>
                <c:pt idx="4">
                  <c:v>-516.28228866302197</c:v>
                </c:pt>
                <c:pt idx="5">
                  <c:v>-72.478283550773085</c:v>
                </c:pt>
                <c:pt idx="6">
                  <c:v>108.92589299757128</c:v>
                </c:pt>
                <c:pt idx="7">
                  <c:v>316.69200343025659</c:v>
                </c:pt>
                <c:pt idx="8">
                  <c:v>1103.7803998898617</c:v>
                </c:pt>
                <c:pt idx="9">
                  <c:v>797.8067255944934</c:v>
                </c:pt>
                <c:pt idx="10">
                  <c:v>730.89598598587145</c:v>
                </c:pt>
                <c:pt idx="11">
                  <c:v>-26.037613414859152</c:v>
                </c:pt>
                <c:pt idx="12">
                  <c:v>252.48388467314726</c:v>
                </c:pt>
                <c:pt idx="13">
                  <c:v>168.15230378599881</c:v>
                </c:pt>
                <c:pt idx="14">
                  <c:v>185.20741639393236</c:v>
                </c:pt>
                <c:pt idx="15">
                  <c:v>-875.61487471033979</c:v>
                </c:pt>
                <c:pt idx="16">
                  <c:v>-655.11299908957699</c:v>
                </c:pt>
                <c:pt idx="17">
                  <c:v>-627.46743186350068</c:v>
                </c:pt>
                <c:pt idx="18">
                  <c:v>50.135224692177871</c:v>
                </c:pt>
                <c:pt idx="19">
                  <c:v>81.888486316966009</c:v>
                </c:pt>
                <c:pt idx="20">
                  <c:v>220.91747430410214</c:v>
                </c:pt>
              </c:numCache>
            </c:numRef>
          </c:yVal>
          <c:smooth val="0"/>
          <c:extLst>
            <c:ext xmlns:c16="http://schemas.microsoft.com/office/drawing/2014/chart" uri="{C3380CC4-5D6E-409C-BE32-E72D297353CC}">
              <c16:uniqueId val="{00000000-A9B6-43F7-96B6-A894D47FCC25}"/>
            </c:ext>
          </c:extLst>
        </c:ser>
        <c:dLbls>
          <c:showLegendKey val="0"/>
          <c:showVal val="0"/>
          <c:showCatName val="0"/>
          <c:showSerName val="0"/>
          <c:showPercent val="0"/>
          <c:showBubbleSize val="0"/>
        </c:dLbls>
        <c:axId val="340262712"/>
        <c:axId val="340263432"/>
      </c:scatterChart>
      <c:valAx>
        <c:axId val="340262712"/>
        <c:scaling>
          <c:orientation val="minMax"/>
        </c:scaling>
        <c:delete val="0"/>
        <c:axPos val="b"/>
        <c:title>
          <c:tx>
            <c:rich>
              <a:bodyPr/>
              <a:lstStyle/>
              <a:p>
                <a:pPr>
                  <a:defRPr/>
                </a:pPr>
                <a:r>
                  <a:rPr lang="en-US"/>
                  <a:t>SE.SEC.CUAT.UP.ZS</a:t>
                </a:r>
              </a:p>
            </c:rich>
          </c:tx>
          <c:overlay val="0"/>
        </c:title>
        <c:numFmt formatCode="General" sourceLinked="1"/>
        <c:majorTickMark val="out"/>
        <c:minorTickMark val="none"/>
        <c:tickLblPos val="nextTo"/>
        <c:crossAx val="340263432"/>
        <c:crosses val="autoZero"/>
        <c:crossBetween val="midCat"/>
      </c:valAx>
      <c:valAx>
        <c:axId val="340263432"/>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340262712"/>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Normal Probability Plot</a:t>
            </a:r>
          </a:p>
        </c:rich>
      </c:tx>
      <c:overlay val="0"/>
    </c:title>
    <c:autoTitleDeleted val="0"/>
    <c:plotArea>
      <c:layout/>
      <c:scatterChart>
        <c:scatterStyle val="lineMarker"/>
        <c:varyColors val="0"/>
        <c:ser>
          <c:idx val="0"/>
          <c:order val="0"/>
          <c:spPr>
            <a:ln w="19050">
              <a:noFill/>
            </a:ln>
          </c:spPr>
          <c:xVal>
            <c:numRef>
              <c:f>'educational attainment_GDP'!$R$26:$R$46</c:f>
              <c:numCache>
                <c:formatCode>General</c:formatCode>
                <c:ptCount val="21"/>
                <c:pt idx="0">
                  <c:v>2.3809523809523809</c:v>
                </c:pt>
                <c:pt idx="1">
                  <c:v>7.1428571428571423</c:v>
                </c:pt>
                <c:pt idx="2">
                  <c:v>11.904761904761905</c:v>
                </c:pt>
                <c:pt idx="3">
                  <c:v>16.666666666666664</c:v>
                </c:pt>
                <c:pt idx="4">
                  <c:v>21.428571428571427</c:v>
                </c:pt>
                <c:pt idx="5">
                  <c:v>26.19047619047619</c:v>
                </c:pt>
                <c:pt idx="6">
                  <c:v>30.952380952380949</c:v>
                </c:pt>
                <c:pt idx="7">
                  <c:v>35.714285714285715</c:v>
                </c:pt>
                <c:pt idx="8">
                  <c:v>40.476190476190474</c:v>
                </c:pt>
                <c:pt idx="9">
                  <c:v>45.238095238095234</c:v>
                </c:pt>
                <c:pt idx="10">
                  <c:v>50</c:v>
                </c:pt>
                <c:pt idx="11">
                  <c:v>54.761904761904759</c:v>
                </c:pt>
                <c:pt idx="12">
                  <c:v>59.523809523809518</c:v>
                </c:pt>
                <c:pt idx="13">
                  <c:v>64.285714285714292</c:v>
                </c:pt>
                <c:pt idx="14">
                  <c:v>69.047619047619051</c:v>
                </c:pt>
                <c:pt idx="15">
                  <c:v>73.80952380952381</c:v>
                </c:pt>
                <c:pt idx="16">
                  <c:v>78.571428571428569</c:v>
                </c:pt>
                <c:pt idx="17">
                  <c:v>83.333333333333329</c:v>
                </c:pt>
                <c:pt idx="18">
                  <c:v>88.095238095238088</c:v>
                </c:pt>
                <c:pt idx="19">
                  <c:v>92.857142857142861</c:v>
                </c:pt>
                <c:pt idx="20">
                  <c:v>97.61904761904762</c:v>
                </c:pt>
              </c:numCache>
            </c:numRef>
          </c:xVal>
          <c:yVal>
            <c:numRef>
              <c:f>'educational attainment_GDP'!$S$26:$S$46</c:f>
              <c:numCache>
                <c:formatCode>General</c:formatCode>
                <c:ptCount val="21"/>
                <c:pt idx="0">
                  <c:v>4572.8443742500003</c:v>
                </c:pt>
                <c:pt idx="1">
                  <c:v>4666.2877520000002</c:v>
                </c:pt>
                <c:pt idx="2">
                  <c:v>5033.2302952500004</c:v>
                </c:pt>
                <c:pt idx="3">
                  <c:v>5630.2250114999997</c:v>
                </c:pt>
                <c:pt idx="4">
                  <c:v>6300.0540700000001</c:v>
                </c:pt>
                <c:pt idx="5">
                  <c:v>6955.1259872500004</c:v>
                </c:pt>
                <c:pt idx="6">
                  <c:v>7423.5627089999998</c:v>
                </c:pt>
                <c:pt idx="7">
                  <c:v>8468.5222522500007</c:v>
                </c:pt>
                <c:pt idx="8">
                  <c:v>8802.0062374999998</c:v>
                </c:pt>
                <c:pt idx="9">
                  <c:v>9007.6690584999997</c:v>
                </c:pt>
                <c:pt idx="10">
                  <c:v>9023.6805955</c:v>
                </c:pt>
                <c:pt idx="11">
                  <c:v>9139.9892247499993</c:v>
                </c:pt>
                <c:pt idx="12">
                  <c:v>9287.8574417500004</c:v>
                </c:pt>
                <c:pt idx="13">
                  <c:v>9304.3039000000008</c:v>
                </c:pt>
                <c:pt idx="14">
                  <c:v>9519.2102384999998</c:v>
                </c:pt>
                <c:pt idx="15">
                  <c:v>9552.1208784999999</c:v>
                </c:pt>
                <c:pt idx="16">
                  <c:v>9722.6800897499998</c:v>
                </c:pt>
                <c:pt idx="17">
                  <c:v>9854.5276875</c:v>
                </c:pt>
                <c:pt idx="18">
                  <c:v>9916.5714122499994</c:v>
                </c:pt>
                <c:pt idx="19">
                  <c:v>10641.9200475</c:v>
                </c:pt>
                <c:pt idx="20">
                  <c:v>10685.2365355</c:v>
                </c:pt>
              </c:numCache>
            </c:numRef>
          </c:yVal>
          <c:smooth val="0"/>
          <c:extLst>
            <c:ext xmlns:c16="http://schemas.microsoft.com/office/drawing/2014/chart" uri="{C3380CC4-5D6E-409C-BE32-E72D297353CC}">
              <c16:uniqueId val="{00000000-9164-46B2-9EE9-3F13B9526E89}"/>
            </c:ext>
          </c:extLst>
        </c:ser>
        <c:dLbls>
          <c:showLegendKey val="0"/>
          <c:showVal val="0"/>
          <c:showCatName val="0"/>
          <c:showSerName val="0"/>
          <c:showPercent val="0"/>
          <c:showBubbleSize val="0"/>
        </c:dLbls>
        <c:axId val="340253712"/>
        <c:axId val="340250472"/>
      </c:scatterChart>
      <c:valAx>
        <c:axId val="340253712"/>
        <c:scaling>
          <c:orientation val="minMax"/>
        </c:scaling>
        <c:delete val="0"/>
        <c:axPos val="b"/>
        <c:title>
          <c:tx>
            <c:rich>
              <a:bodyPr/>
              <a:lstStyle/>
              <a:p>
                <a:pPr>
                  <a:defRPr/>
                </a:pPr>
                <a:r>
                  <a:rPr lang="en-US"/>
                  <a:t>Sample Percentile</a:t>
                </a:r>
              </a:p>
            </c:rich>
          </c:tx>
          <c:overlay val="0"/>
        </c:title>
        <c:numFmt formatCode="General" sourceLinked="1"/>
        <c:majorTickMark val="out"/>
        <c:minorTickMark val="none"/>
        <c:tickLblPos val="nextTo"/>
        <c:crossAx val="340250472"/>
        <c:crosses val="autoZero"/>
        <c:crossBetween val="midCat"/>
      </c:valAx>
      <c:valAx>
        <c:axId val="340250472"/>
        <c:scaling>
          <c:orientation val="minMax"/>
        </c:scaling>
        <c:delete val="0"/>
        <c:axPos val="l"/>
        <c:title>
          <c:tx>
            <c:rich>
              <a:bodyPr/>
              <a:lstStyle/>
              <a:p>
                <a:pPr>
                  <a:defRPr/>
                </a:pPr>
                <a:r>
                  <a:rPr lang="en-US"/>
                  <a:t>NY.GDP.PCAP.CD</a:t>
                </a:r>
              </a:p>
            </c:rich>
          </c:tx>
          <c:overlay val="0"/>
        </c:title>
        <c:numFmt formatCode="General" sourceLinked="1"/>
        <c:majorTickMark val="out"/>
        <c:minorTickMark val="none"/>
        <c:tickLblPos val="nextTo"/>
        <c:crossAx val="340253712"/>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b="1"/>
              <a:t>Significant Influence of Educational Attainment (at least lower secondary) on GDP per capita (in USD)</a:t>
            </a:r>
          </a:p>
        </c:rich>
      </c:tx>
      <c:layout>
        <c:manualLayout>
          <c:xMode val="edge"/>
          <c:yMode val="edge"/>
          <c:x val="0.1342468400257254"/>
          <c:y val="2.73759513730989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'educational attainment_GDP'!$B$1</c:f>
              <c:strCache>
                <c:ptCount val="1"/>
                <c:pt idx="0">
                  <c:v>SE.SEC.CUAT.LOZ.ZS</c:v>
                </c:pt>
              </c:strCache>
            </c:strRef>
          </c:tx>
          <c:spPr>
            <a:solidFill>
              <a:schemeClr val="accent6"/>
            </a:solidFill>
            <a:ln>
              <a:noFill/>
            </a:ln>
            <a:effectLst/>
          </c:spPr>
          <c:invertIfNegative val="0"/>
          <c:cat>
            <c:numRef>
              <c:f>'educational attainment_GDP'!$A$2:$A$22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'educational attainment_GDP'!$B$2:$B$22</c:f>
              <c:numCache>
                <c:formatCode>General</c:formatCode>
                <c:ptCount val="21"/>
                <c:pt idx="0">
                  <c:v>36.965000632500001</c:v>
                </c:pt>
                <c:pt idx="1">
                  <c:v>37.767499444999999</c:v>
                </c:pt>
                <c:pt idx="2">
                  <c:v>39.337500095000003</c:v>
                </c:pt>
                <c:pt idx="3">
                  <c:v>40.422499655000003</c:v>
                </c:pt>
                <c:pt idx="4">
                  <c:v>41.980000975000003</c:v>
                </c:pt>
                <c:pt idx="5">
                  <c:v>42.42250061</c:v>
                </c:pt>
                <c:pt idx="6">
                  <c:v>43.872500422500003</c:v>
                </c:pt>
                <c:pt idx="7">
                  <c:v>45.325000762499997</c:v>
                </c:pt>
                <c:pt idx="8">
                  <c:v>45.462499617500001</c:v>
                </c:pt>
                <c:pt idx="9">
                  <c:v>46.615000725000002</c:v>
                </c:pt>
                <c:pt idx="10">
                  <c:v>47.482499122500002</c:v>
                </c:pt>
                <c:pt idx="11">
                  <c:v>48.889999387499998</c:v>
                </c:pt>
                <c:pt idx="12">
                  <c:v>50.374999045000003</c:v>
                </c:pt>
                <c:pt idx="13">
                  <c:v>51.280000687499999</c:v>
                </c:pt>
                <c:pt idx="14">
                  <c:v>52.519999505000001</c:v>
                </c:pt>
                <c:pt idx="15">
                  <c:v>53.632500647500002</c:v>
                </c:pt>
                <c:pt idx="16">
                  <c:v>54.164999962499998</c:v>
                </c:pt>
                <c:pt idx="17">
                  <c:v>54.644999507500003</c:v>
                </c:pt>
                <c:pt idx="18">
                  <c:v>55.567500112499999</c:v>
                </c:pt>
                <c:pt idx="19">
                  <c:v>57.51499939</c:v>
                </c:pt>
                <c:pt idx="20">
                  <c:v>58.332499502499999</c:v>
                </c:pt>
              </c:numCache>
            </c:numRef>
          </c:val>
          <c:extLst>
            <c:ext xmlns:c16="http://schemas.microsoft.com/office/drawing/2014/chart" uri="{C3380CC4-5D6E-409C-BE32-E72D297353CC}">
              <c16:uniqueId val="{00000000-84B9-4E22-A282-1238B6193C76}"/>
            </c:ext>
          </c:extLst>
        </c:ser>
        <c:ser>
          <c:idx val="1"/>
          <c:order val="1"/>
          <c:tx>
            <c:strRef>
              <c:f>'educational attainment_GDP'!$C$1</c:f>
              <c:strCache>
                <c:ptCount val="1"/>
                <c:pt idx="0">
                  <c:v>SE.SEC.CUAT.UP.ZS</c:v>
                </c:pt>
              </c:strCache>
            </c:strRef>
          </c:tx>
          <c:spPr>
            <a:solidFill>
              <a:schemeClr val="accent5"/>
            </a:solidFill>
            <a:ln>
              <a:noFill/>
            </a:ln>
            <a:effectLst/>
          </c:spPr>
          <c:invertIfNegative val="0"/>
          <c:cat>
            <c:numRef>
              <c:f>'educational attainment_GDP'!$A$2:$A$22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'educational attainment_GDP'!$C$2:$C$22</c:f>
              <c:numCache>
                <c:formatCode>General</c:formatCode>
                <c:ptCount val="21"/>
                <c:pt idx="0">
                  <c:v>27.574000170000001</c:v>
                </c:pt>
                <c:pt idx="1">
                  <c:v>27.619999698000001</c:v>
                </c:pt>
                <c:pt idx="2">
                  <c:v>28.772000504000001</c:v>
                </c:pt>
                <c:pt idx="3">
                  <c:v>29.642000198000002</c:v>
                </c:pt>
                <c:pt idx="4">
                  <c:v>30.764000320000001</c:v>
                </c:pt>
                <c:pt idx="5">
                  <c:v>31.067999648000001</c:v>
                </c:pt>
                <c:pt idx="6">
                  <c:v>32.373999783999999</c:v>
                </c:pt>
                <c:pt idx="7">
                  <c:v>33.262000657999998</c:v>
                </c:pt>
                <c:pt idx="8">
                  <c:v>33.381999970000003</c:v>
                </c:pt>
                <c:pt idx="9">
                  <c:v>34.732000354</c:v>
                </c:pt>
                <c:pt idx="10">
                  <c:v>35.424000548000002</c:v>
                </c:pt>
                <c:pt idx="11">
                  <c:v>35.921999737999997</c:v>
                </c:pt>
                <c:pt idx="12">
                  <c:v>38.012318422</c:v>
                </c:pt>
                <c:pt idx="13">
                  <c:v>38.61000061</c:v>
                </c:pt>
                <c:pt idx="14">
                  <c:v>39.772000120000001</c:v>
                </c:pt>
                <c:pt idx="15">
                  <c:v>40.677999497999998</c:v>
                </c:pt>
                <c:pt idx="16">
                  <c:v>41.180000305999997</c:v>
                </c:pt>
                <c:pt idx="17">
                  <c:v>41.238000106000001</c:v>
                </c:pt>
                <c:pt idx="18">
                  <c:v>42.172000122</c:v>
                </c:pt>
                <c:pt idx="19">
                  <c:v>44.212000275999998</c:v>
                </c:pt>
                <c:pt idx="20">
                  <c:v>45.813461302</c:v>
                </c:pt>
              </c:numCache>
            </c:numRef>
          </c:val>
          <c:extLst>
            <c:ext xmlns:c16="http://schemas.microsoft.com/office/drawing/2014/chart" uri="{C3380CC4-5D6E-409C-BE32-E72D297353CC}">
              <c16:uniqueId val="{00000001-84B9-4E22-A282-1238B6193C76}"/>
            </c:ext>
          </c:extLst>
        </c:ser>
        <c:dLbls>
          <c:showLegendKey val="0"/>
          <c:showVal val="0"/>
          <c:showCatName val="0"/>
          <c:showSerName val="0"/>
          <c:showPercent val="0"/>
          <c:showBubbleSize val="0"/>
        </c:dLbls>
        <c:gapWidth val="150"/>
        <c:axId val="607906312"/>
        <c:axId val="607904152"/>
      </c:barChart>
      <c:lineChart>
        <c:grouping val="standard"/>
        <c:varyColors val="0"/>
        <c:ser>
          <c:idx val="2"/>
          <c:order val="2"/>
          <c:tx>
            <c:strRef>
              <c:f>'educational attainment_GDP'!$D$1</c:f>
              <c:strCache>
                <c:ptCount val="1"/>
                <c:pt idx="0">
                  <c:v>NY.GDP.PCAP.CD</c:v>
                </c:pt>
              </c:strCache>
            </c:strRef>
          </c:tx>
          <c:spPr>
            <a:ln w="19050" cap="rnd">
              <a:solidFill>
                <a:schemeClr val="accent4"/>
              </a:solidFill>
              <a:round/>
            </a:ln>
            <a:effectLst/>
          </c:spPr>
          <c:marker>
            <c:symbol val="none"/>
          </c:marker>
          <c:trendline>
            <c:spPr>
              <a:ln w="19050" cap="rnd">
                <a:solidFill>
                  <a:schemeClr val="accent4"/>
                </a:solidFill>
                <a:prstDash val="sysDot"/>
              </a:ln>
              <a:effectLst/>
            </c:spPr>
            <c:trendlineType val="linear"/>
            <c:dispRSqr val="1"/>
            <c:dispEq val="1"/>
            <c:trendlineLbl>
              <c:layout>
                <c:manualLayout>
                  <c:x val="-4.5585268560922754E-3"/>
                  <c:y val="-6.5040650406504065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rendlineLbl>
          </c:trendline>
          <c:cat>
            <c:numRef>
              <c:f>'educational attainment_GDP'!$A$2:$A$22</c:f>
              <c:numCache>
                <c:formatCode>General</c:formatCode>
                <c:ptCount val="2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numCache>
            </c:numRef>
          </c:cat>
          <c:val>
            <c:numRef>
              <c:f>'educational attainment_GDP'!$D$2:$D$22</c:f>
              <c:numCache>
                <c:formatCode>General</c:formatCode>
                <c:ptCount val="21"/>
                <c:pt idx="0">
                  <c:v>4572.8443742500003</c:v>
                </c:pt>
                <c:pt idx="1">
                  <c:v>4666.2877520000002</c:v>
                </c:pt>
                <c:pt idx="2">
                  <c:v>5033.2302952500004</c:v>
                </c:pt>
                <c:pt idx="3">
                  <c:v>5630.2250114999997</c:v>
                </c:pt>
                <c:pt idx="4">
                  <c:v>6300.0540700000001</c:v>
                </c:pt>
                <c:pt idx="5">
                  <c:v>6955.1259872500004</c:v>
                </c:pt>
                <c:pt idx="6">
                  <c:v>7423.5627089999998</c:v>
                </c:pt>
                <c:pt idx="7">
                  <c:v>8468.5222522500007</c:v>
                </c:pt>
                <c:pt idx="8">
                  <c:v>9287.8574417500004</c:v>
                </c:pt>
                <c:pt idx="9">
                  <c:v>8802.0062374999998</c:v>
                </c:pt>
                <c:pt idx="10">
                  <c:v>9023.6805955</c:v>
                </c:pt>
                <c:pt idx="11">
                  <c:v>9552.1208784999999</c:v>
                </c:pt>
                <c:pt idx="12">
                  <c:v>9139.9892247499993</c:v>
                </c:pt>
                <c:pt idx="13">
                  <c:v>9519.2102384999998</c:v>
                </c:pt>
                <c:pt idx="14">
                  <c:v>9722.6800897499998</c:v>
                </c:pt>
                <c:pt idx="15">
                  <c:v>9007.6690584999997</c:v>
                </c:pt>
                <c:pt idx="16">
                  <c:v>9304.3039000000008</c:v>
                </c:pt>
                <c:pt idx="17">
                  <c:v>9916.5714122499994</c:v>
                </c:pt>
                <c:pt idx="18">
                  <c:v>10641.9200475</c:v>
                </c:pt>
                <c:pt idx="19">
                  <c:v>10685.2365355</c:v>
                </c:pt>
                <c:pt idx="20">
                  <c:v>9854.5276875</c:v>
                </c:pt>
              </c:numCache>
            </c:numRef>
          </c:val>
          <c:smooth val="0"/>
          <c:extLst>
            <c:ext xmlns:c16="http://schemas.microsoft.com/office/drawing/2014/chart" uri="{C3380CC4-5D6E-409C-BE32-E72D297353CC}">
              <c16:uniqueId val="{00000003-84B9-4E22-A282-1238B6193C76}"/>
            </c:ext>
          </c:extLst>
        </c:ser>
        <c:dLbls>
          <c:showLegendKey val="0"/>
          <c:showVal val="0"/>
          <c:showCatName val="0"/>
          <c:showSerName val="0"/>
          <c:showPercent val="0"/>
          <c:showBubbleSize val="0"/>
        </c:dLbls>
        <c:marker val="1"/>
        <c:smooth val="0"/>
        <c:axId val="652980736"/>
        <c:axId val="652979656"/>
      </c:lineChart>
      <c:catAx>
        <c:axId val="607906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07904152"/>
        <c:crosses val="autoZero"/>
        <c:auto val="1"/>
        <c:lblAlgn val="ctr"/>
        <c:lblOffset val="100"/>
        <c:noMultiLvlLbl val="1"/>
      </c:catAx>
      <c:valAx>
        <c:axId val="607904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000" b="0" i="0" u="none" strike="noStrike" baseline="0">
                    <a:effectLst/>
                  </a:rPr>
                  <a:t>percentage of the population ages 25 and over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07906312"/>
        <c:crosses val="autoZero"/>
        <c:crossBetween val="between"/>
      </c:valAx>
      <c:valAx>
        <c:axId val="652979656"/>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652980736"/>
        <c:crosses val="max"/>
        <c:crossBetween val="between"/>
      </c:valAx>
      <c:catAx>
        <c:axId val="652980736"/>
        <c:scaling>
          <c:orientation val="minMax"/>
        </c:scaling>
        <c:delete val="1"/>
        <c:axPos val="b"/>
        <c:numFmt formatCode="General" sourceLinked="1"/>
        <c:majorTickMark val="out"/>
        <c:minorTickMark val="none"/>
        <c:tickLblPos val="nextTo"/>
        <c:crossAx val="6529796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2202</Words>
  <Characters>12557</Characters>
  <Application>Microsoft Office Word</Application>
  <DocSecurity>0</DocSecurity>
  <Lines>104</Lines>
  <Paragraphs>29</Paragraphs>
  <ScaleCrop>false</ScaleCrop>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Lanto</dc:creator>
  <cp:keywords/>
  <dc:description/>
  <cp:lastModifiedBy>Angel Lanto</cp:lastModifiedBy>
  <cp:revision>2</cp:revision>
  <cp:lastPrinted>2024-11-13T17:43:00Z</cp:lastPrinted>
  <dcterms:created xsi:type="dcterms:W3CDTF">2024-11-13T23:44:00Z</dcterms:created>
  <dcterms:modified xsi:type="dcterms:W3CDTF">2024-11-13T23:44:00Z</dcterms:modified>
</cp:coreProperties>
</file>